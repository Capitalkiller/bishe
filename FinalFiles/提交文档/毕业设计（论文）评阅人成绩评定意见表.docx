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35" w:rsidRDefault="00315B13">
      <w:pPr>
        <w:spacing w:line="560" w:lineRule="exact"/>
        <w:ind w:firstLineChars="795" w:firstLine="2862"/>
        <w:rPr>
          <w:ins w:id="0" w:author="微软用户" w:date="2016-10-18T16:51:00Z"/>
          <w:rFonts w:ascii="方正小标宋简体" w:eastAsia="方正小标宋简体"/>
          <w:sz w:val="36"/>
          <w:szCs w:val="36"/>
        </w:rPr>
        <w:pPrChange w:id="1" w:author="微软用户" w:date="2016-10-19T11:08:00Z">
          <w:pPr>
            <w:ind w:firstLineChars="900" w:firstLine="3240"/>
          </w:pPr>
        </w:pPrChange>
      </w:pPr>
      <w:ins w:id="2" w:author="微软用户" w:date="2016-10-18T16:51:00Z">
        <w:r w:rsidRPr="002A3E30">
          <w:rPr>
            <w:rFonts w:ascii="方正小标宋简体" w:eastAsia="方正小标宋简体" w:hint="eastAsia"/>
            <w:sz w:val="36"/>
            <w:szCs w:val="36"/>
          </w:rPr>
          <w:t>西安电子科技大学</w:t>
        </w:r>
      </w:ins>
    </w:p>
    <w:p w:rsidR="00297A35" w:rsidRPr="00297A35" w:rsidRDefault="00AE5220">
      <w:pPr>
        <w:spacing w:line="560" w:lineRule="exact"/>
        <w:jc w:val="center"/>
        <w:rPr>
          <w:ins w:id="3" w:author="微软用户" w:date="2016-10-18T16:51:00Z"/>
          <w:rFonts w:ascii="方正小标宋简体" w:eastAsia="方正小标宋简体"/>
          <w:bCs/>
          <w:sz w:val="36"/>
          <w:szCs w:val="36"/>
          <w:rPrChange w:id="4" w:author="微软用户" w:date="2016-10-19T11:07:00Z">
            <w:rPr>
              <w:ins w:id="5" w:author="微软用户" w:date="2016-10-18T16:51:00Z"/>
              <w:b/>
              <w:bCs/>
              <w:sz w:val="48"/>
            </w:rPr>
          </w:rPrChange>
        </w:rPr>
        <w:pPrChange w:id="6" w:author="微软用户" w:date="2016-10-19T11:08:00Z">
          <w:pPr>
            <w:ind w:firstLineChars="300" w:firstLine="1446"/>
          </w:pPr>
        </w:pPrChange>
      </w:pPr>
      <w:ins w:id="7" w:author="微软用户" w:date="2016-10-18T16:51:00Z">
        <w:r w:rsidRPr="00AE5220">
          <w:rPr>
            <w:rFonts w:ascii="方正小标宋简体" w:eastAsia="方正小标宋简体" w:hint="eastAsia"/>
            <w:bCs/>
            <w:sz w:val="36"/>
            <w:szCs w:val="36"/>
            <w:rPrChange w:id="8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毕业设计（论文）</w:t>
        </w:r>
      </w:ins>
      <w:r w:rsidR="00315B13">
        <w:rPr>
          <w:rFonts w:ascii="方正小标宋简体" w:eastAsia="方正小标宋简体" w:hint="eastAsia"/>
          <w:bCs/>
          <w:sz w:val="36"/>
          <w:szCs w:val="36"/>
        </w:rPr>
        <w:t>评阅人</w:t>
      </w:r>
      <w:ins w:id="9" w:author="微软用户" w:date="2016-10-18T16:51:00Z">
        <w:r w:rsidR="00315B13" w:rsidRPr="000121DB">
          <w:rPr>
            <w:rFonts w:ascii="方正小标宋简体" w:eastAsia="方正小标宋简体" w:hint="eastAsia"/>
            <w:bCs/>
            <w:sz w:val="36"/>
            <w:szCs w:val="36"/>
          </w:rPr>
          <w:t>评定意见</w:t>
        </w:r>
        <w:r w:rsidRPr="00AE5220">
          <w:rPr>
            <w:rFonts w:ascii="方正小标宋简体" w:eastAsia="方正小标宋简体" w:hint="eastAsia"/>
            <w:bCs/>
            <w:sz w:val="36"/>
            <w:szCs w:val="36"/>
            <w:rPrChange w:id="10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表</w:t>
        </w:r>
      </w:ins>
    </w:p>
    <w:p w:rsidR="00315B13" w:rsidRDefault="00315B13" w:rsidP="00315B13">
      <w:pPr>
        <w:ind w:firstLineChars="300" w:firstLine="723"/>
        <w:rPr>
          <w:ins w:id="11" w:author="微软用户" w:date="2016-10-18T16:51:00Z"/>
          <w:sz w:val="24"/>
        </w:rPr>
      </w:pPr>
      <w:ins w:id="12" w:author="微软用户" w:date="2016-10-18T16:51:00Z">
        <w:r>
          <w:rPr>
            <w:rFonts w:hint="eastAsia"/>
            <w:b/>
            <w:bCs/>
            <w:sz w:val="24"/>
          </w:rPr>
          <w:t xml:space="preserve">                                                   </w:t>
        </w:r>
      </w:ins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3" w:author="微软用户" w:date="2016-10-19T11:0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521"/>
        <w:gridCol w:w="1243"/>
        <w:gridCol w:w="415"/>
        <w:gridCol w:w="412"/>
        <w:gridCol w:w="1555"/>
        <w:gridCol w:w="997"/>
        <w:gridCol w:w="1286"/>
        <w:gridCol w:w="2069"/>
        <w:tblGridChange w:id="14">
          <w:tblGrid>
            <w:gridCol w:w="1233"/>
            <w:gridCol w:w="1266"/>
            <w:gridCol w:w="419"/>
            <w:gridCol w:w="419"/>
            <w:gridCol w:w="1399"/>
            <w:gridCol w:w="1012"/>
            <w:gridCol w:w="1310"/>
            <w:gridCol w:w="1464"/>
          </w:tblGrid>
        </w:tblGridChange>
      </w:tblGrid>
      <w:tr w:rsidR="00315B13" w:rsidTr="00356A2A">
        <w:trPr>
          <w:trHeight w:val="616"/>
          <w:ins w:id="15" w:author="微软用户" w:date="2016-10-18T16:51:00Z"/>
          <w:trPrChange w:id="16" w:author="微软用户" w:date="2016-10-19T11:08:00Z">
            <w:trPr>
              <w:trHeight w:val="616"/>
            </w:trPr>
          </w:trPrChange>
        </w:trPr>
        <w:tc>
          <w:tcPr>
            <w:tcW w:w="1551" w:type="dxa"/>
            <w:vAlign w:val="center"/>
            <w:tcPrChange w:id="17" w:author="微软用户" w:date="2016-10-19T11:08:00Z">
              <w:tcPr>
                <w:tcW w:w="1327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18" w:author="微软用户" w:date="2016-10-18T16:51:00Z"/>
                <w:b/>
                <w:sz w:val="24"/>
              </w:rPr>
            </w:pPr>
            <w:ins w:id="19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院</w:t>
              </w:r>
            </w:ins>
          </w:p>
        </w:tc>
        <w:tc>
          <w:tcPr>
            <w:tcW w:w="3503" w:type="dxa"/>
            <w:gridSpan w:val="4"/>
            <w:vAlign w:val="center"/>
            <w:tcPrChange w:id="20" w:author="微软用户" w:date="2016-10-19T11:08:00Z">
              <w:tcPr>
                <w:tcW w:w="3821" w:type="dxa"/>
                <w:gridSpan w:val="4"/>
                <w:vAlign w:val="center"/>
              </w:tcPr>
            </w:tcPrChange>
          </w:tcPr>
          <w:p w:rsidR="00315B13" w:rsidRPr="00AC2B85" w:rsidRDefault="002824AB" w:rsidP="00356A2A">
            <w:pPr>
              <w:jc w:val="center"/>
              <w:rPr>
                <w:ins w:id="21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1012" w:type="dxa"/>
            <w:vAlign w:val="center"/>
            <w:tcPrChange w:id="22" w:author="微软用户" w:date="2016-10-19T11:08:00Z">
              <w:tcPr>
                <w:tcW w:w="1080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23" w:author="微软用户" w:date="2016-10-18T16:51:00Z"/>
                <w:b/>
                <w:sz w:val="24"/>
              </w:rPr>
            </w:pPr>
            <w:ins w:id="24" w:author="微软用户" w:date="2016-10-18T16:51:00Z">
              <w:r w:rsidRPr="00AC2B85">
                <w:rPr>
                  <w:rFonts w:hint="eastAsia"/>
                  <w:b/>
                  <w:sz w:val="24"/>
                </w:rPr>
                <w:t>专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业</w:t>
              </w:r>
            </w:ins>
          </w:p>
        </w:tc>
        <w:tc>
          <w:tcPr>
            <w:tcW w:w="3432" w:type="dxa"/>
            <w:gridSpan w:val="2"/>
            <w:vAlign w:val="center"/>
            <w:tcPrChange w:id="25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315B13" w:rsidRPr="00AC2B85" w:rsidRDefault="002824AB" w:rsidP="00356A2A">
            <w:pPr>
              <w:jc w:val="center"/>
              <w:rPr>
                <w:ins w:id="26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315B13" w:rsidTr="00356A2A">
        <w:trPr>
          <w:trHeight w:val="610"/>
          <w:ins w:id="27" w:author="微软用户" w:date="2016-10-18T16:51:00Z"/>
          <w:trPrChange w:id="28" w:author="微软用户" w:date="2016-10-19T11:08:00Z">
            <w:trPr>
              <w:trHeight w:val="610"/>
            </w:trPr>
          </w:trPrChange>
        </w:trPr>
        <w:tc>
          <w:tcPr>
            <w:tcW w:w="1551" w:type="dxa"/>
            <w:vAlign w:val="center"/>
            <w:tcPrChange w:id="29" w:author="微软用户" w:date="2016-10-19T11:08:00Z">
              <w:tcPr>
                <w:tcW w:w="1327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30" w:author="微软用户" w:date="2016-10-18T16:51:00Z"/>
                <w:b/>
                <w:sz w:val="24"/>
              </w:rPr>
            </w:pPr>
            <w:ins w:id="31" w:author="微软用户" w:date="2016-10-18T16:51:00Z">
              <w:r w:rsidRPr="00AC2B85">
                <w:rPr>
                  <w:rFonts w:hint="eastAsia"/>
                  <w:b/>
                  <w:sz w:val="24"/>
                </w:rPr>
                <w:t>姓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名</w:t>
              </w:r>
            </w:ins>
          </w:p>
        </w:tc>
        <w:tc>
          <w:tcPr>
            <w:tcW w:w="1266" w:type="dxa"/>
            <w:vAlign w:val="center"/>
            <w:tcPrChange w:id="32" w:author="微软用户" w:date="2016-10-19T11:08:00Z">
              <w:tcPr>
                <w:tcW w:w="1394" w:type="dxa"/>
                <w:vAlign w:val="center"/>
              </w:tcPr>
            </w:tcPrChange>
          </w:tcPr>
          <w:p w:rsidR="00315B13" w:rsidRPr="00AC2B85" w:rsidRDefault="002824AB" w:rsidP="00356A2A">
            <w:pPr>
              <w:jc w:val="center"/>
              <w:rPr>
                <w:ins w:id="33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王旭东</w:t>
            </w:r>
          </w:p>
        </w:tc>
        <w:tc>
          <w:tcPr>
            <w:tcW w:w="838" w:type="dxa"/>
            <w:gridSpan w:val="2"/>
            <w:vAlign w:val="center"/>
            <w:tcPrChange w:id="34" w:author="微软用户" w:date="2016-10-19T11:08:00Z">
              <w:tcPr>
                <w:tcW w:w="884" w:type="dxa"/>
                <w:gridSpan w:val="2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35" w:author="微软用户" w:date="2016-10-18T16:51:00Z"/>
                <w:b/>
                <w:sz w:val="24"/>
              </w:rPr>
            </w:pPr>
            <w:ins w:id="36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</w:t>
              </w:r>
              <w:r w:rsidRPr="00AC2B85">
                <w:rPr>
                  <w:rFonts w:hint="eastAsia"/>
                  <w:b/>
                  <w:sz w:val="24"/>
                </w:rPr>
                <w:t>号</w:t>
              </w:r>
            </w:ins>
          </w:p>
        </w:tc>
        <w:tc>
          <w:tcPr>
            <w:tcW w:w="1399" w:type="dxa"/>
            <w:vAlign w:val="center"/>
            <w:tcPrChange w:id="37" w:author="微软用户" w:date="2016-10-19T11:08:00Z">
              <w:tcPr>
                <w:tcW w:w="1543" w:type="dxa"/>
                <w:vAlign w:val="center"/>
              </w:tcPr>
            </w:tcPrChange>
          </w:tcPr>
          <w:p w:rsidR="00315B13" w:rsidRPr="00AC2B85" w:rsidRDefault="002824AB" w:rsidP="00356A2A">
            <w:pPr>
              <w:jc w:val="center"/>
              <w:rPr>
                <w:ins w:id="38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14130110010</w:t>
            </w:r>
          </w:p>
        </w:tc>
        <w:tc>
          <w:tcPr>
            <w:tcW w:w="1012" w:type="dxa"/>
            <w:vAlign w:val="center"/>
            <w:tcPrChange w:id="39" w:author="微软用户" w:date="2016-10-19T11:08:00Z">
              <w:tcPr>
                <w:tcW w:w="1080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40" w:author="微软用户" w:date="2016-10-18T16:51:00Z"/>
                <w:b/>
                <w:sz w:val="24"/>
              </w:rPr>
            </w:pPr>
            <w:ins w:id="41" w:author="微软用户" w:date="2016-10-18T16:51:00Z">
              <w:r w:rsidRPr="00AC2B85">
                <w:rPr>
                  <w:rFonts w:hint="eastAsia"/>
                  <w:b/>
                  <w:sz w:val="24"/>
                </w:rPr>
                <w:t>成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绩</w:t>
              </w:r>
            </w:ins>
          </w:p>
        </w:tc>
        <w:tc>
          <w:tcPr>
            <w:tcW w:w="3432" w:type="dxa"/>
            <w:gridSpan w:val="2"/>
            <w:vAlign w:val="center"/>
            <w:tcPrChange w:id="42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43" w:author="微软用户" w:date="2016-10-18T16:51:00Z"/>
                <w:sz w:val="24"/>
              </w:rPr>
            </w:pPr>
          </w:p>
        </w:tc>
      </w:tr>
      <w:tr w:rsidR="00315B13" w:rsidTr="00356A2A">
        <w:trPr>
          <w:cantSplit/>
          <w:trHeight w:val="618"/>
          <w:ins w:id="44" w:author="微软用户" w:date="2016-10-18T16:51:00Z"/>
          <w:trPrChange w:id="45" w:author="微软用户" w:date="2016-10-19T11:08:00Z">
            <w:trPr>
              <w:cantSplit/>
              <w:trHeight w:val="618"/>
            </w:trPr>
          </w:trPrChange>
        </w:trPr>
        <w:tc>
          <w:tcPr>
            <w:tcW w:w="1551" w:type="dxa"/>
            <w:vAlign w:val="center"/>
            <w:tcPrChange w:id="46" w:author="微软用户" w:date="2016-10-19T11:08:00Z">
              <w:tcPr>
                <w:tcW w:w="1327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47" w:author="微软用户" w:date="2016-10-18T16:51:00Z"/>
                <w:b/>
                <w:sz w:val="24"/>
              </w:rPr>
            </w:pPr>
            <w:ins w:id="48" w:author="微软用户" w:date="2016-10-18T16:51:00Z">
              <w:r w:rsidRPr="00AC2B85">
                <w:rPr>
                  <w:rFonts w:hint="eastAsia"/>
                  <w:b/>
                  <w:sz w:val="24"/>
                </w:rPr>
                <w:t>题目名称</w:t>
              </w:r>
            </w:ins>
          </w:p>
        </w:tc>
        <w:tc>
          <w:tcPr>
            <w:tcW w:w="7947" w:type="dxa"/>
            <w:gridSpan w:val="7"/>
            <w:vAlign w:val="center"/>
            <w:tcPrChange w:id="49" w:author="微软用户" w:date="2016-10-19T11:08:00Z">
              <w:tcPr>
                <w:tcW w:w="7960" w:type="dxa"/>
                <w:gridSpan w:val="7"/>
                <w:vAlign w:val="center"/>
              </w:tcPr>
            </w:tcPrChange>
          </w:tcPr>
          <w:p w:rsidR="00315B13" w:rsidRPr="00AC2B85" w:rsidRDefault="002824AB" w:rsidP="00356A2A">
            <w:pPr>
              <w:jc w:val="center"/>
              <w:rPr>
                <w:ins w:id="50" w:author="微软用户" w:date="2016-10-18T16:51:00Z"/>
                <w:sz w:val="24"/>
              </w:rPr>
            </w:pPr>
            <w:r w:rsidRPr="002824AB">
              <w:rPr>
                <w:rFonts w:hint="eastAsia"/>
                <w:sz w:val="24"/>
              </w:rPr>
              <w:t>基于机器学习的安卓移动用户情绪分析系统的设计与实现</w:t>
            </w:r>
          </w:p>
        </w:tc>
      </w:tr>
      <w:tr w:rsidR="00315B13" w:rsidTr="00356A2A">
        <w:trPr>
          <w:trHeight w:val="613"/>
          <w:ins w:id="51" w:author="微软用户" w:date="2016-10-18T16:51:00Z"/>
          <w:trPrChange w:id="52" w:author="微软用户" w:date="2016-10-19T11:08:00Z">
            <w:trPr>
              <w:trHeight w:val="613"/>
            </w:trPr>
          </w:trPrChange>
        </w:trPr>
        <w:tc>
          <w:tcPr>
            <w:tcW w:w="1551" w:type="dxa"/>
            <w:vAlign w:val="center"/>
            <w:tcPrChange w:id="53" w:author="微软用户" w:date="2016-10-19T11:08:00Z">
              <w:tcPr>
                <w:tcW w:w="1327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54" w:author="微软用户" w:date="2016-10-18T16:51:00Z"/>
                <w:b/>
                <w:sz w:val="24"/>
              </w:rPr>
            </w:pPr>
            <w:ins w:id="55" w:author="微软用户" w:date="2016-10-18T16:51:00Z">
              <w:r w:rsidRPr="00AC2B85">
                <w:rPr>
                  <w:rFonts w:hint="eastAsia"/>
                  <w:b/>
                  <w:sz w:val="24"/>
                </w:rPr>
                <w:t>指导教师</w:t>
              </w:r>
            </w:ins>
          </w:p>
        </w:tc>
        <w:tc>
          <w:tcPr>
            <w:tcW w:w="1685" w:type="dxa"/>
            <w:gridSpan w:val="2"/>
            <w:vAlign w:val="center"/>
            <w:tcPrChange w:id="56" w:author="微软用户" w:date="2016-10-19T11:08:00Z">
              <w:tcPr>
                <w:tcW w:w="1836" w:type="dxa"/>
                <w:gridSpan w:val="2"/>
                <w:vAlign w:val="center"/>
              </w:tcPr>
            </w:tcPrChange>
          </w:tcPr>
          <w:p w:rsidR="00315B13" w:rsidRPr="00AC2B85" w:rsidRDefault="002824AB" w:rsidP="00356A2A">
            <w:pPr>
              <w:jc w:val="center"/>
              <w:rPr>
                <w:ins w:id="57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董洛兵</w:t>
            </w:r>
          </w:p>
        </w:tc>
        <w:tc>
          <w:tcPr>
            <w:tcW w:w="1818" w:type="dxa"/>
            <w:gridSpan w:val="2"/>
            <w:vAlign w:val="center"/>
            <w:tcPrChange w:id="58" w:author="微软用户" w:date="2016-10-19T11:08:00Z">
              <w:tcPr>
                <w:tcW w:w="1985" w:type="dxa"/>
                <w:gridSpan w:val="2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59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  <w:tcPrChange w:id="60" w:author="微软用户" w:date="2016-10-19T11:08:00Z">
              <w:tcPr>
                <w:tcW w:w="1080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61" w:author="微软用户" w:date="2016-10-18T16:51:00Z"/>
                <w:b/>
                <w:sz w:val="24"/>
              </w:rPr>
            </w:pPr>
            <w:ins w:id="62" w:author="微软用户" w:date="2016-10-18T16:51:00Z">
              <w:r w:rsidRPr="00AC2B85">
                <w:rPr>
                  <w:rFonts w:hint="eastAsia"/>
                  <w:b/>
                  <w:sz w:val="24"/>
                </w:rPr>
                <w:t>职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称</w:t>
              </w:r>
            </w:ins>
          </w:p>
        </w:tc>
        <w:tc>
          <w:tcPr>
            <w:tcW w:w="1310" w:type="dxa"/>
            <w:vAlign w:val="center"/>
            <w:tcPrChange w:id="63" w:author="微软用户" w:date="2016-10-19T11:08:00Z">
              <w:tcPr>
                <w:tcW w:w="1443" w:type="dxa"/>
                <w:vAlign w:val="center"/>
              </w:tcPr>
            </w:tcPrChange>
          </w:tcPr>
          <w:p w:rsidR="00315B13" w:rsidRPr="00AC2B85" w:rsidRDefault="002824AB" w:rsidP="00356A2A">
            <w:pPr>
              <w:jc w:val="center"/>
              <w:rPr>
                <w:ins w:id="64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  <w:bookmarkStart w:id="65" w:name="_GoBack"/>
            <w:bookmarkEnd w:id="65"/>
          </w:p>
        </w:tc>
        <w:tc>
          <w:tcPr>
            <w:tcW w:w="2122" w:type="dxa"/>
            <w:vAlign w:val="center"/>
            <w:tcPrChange w:id="66" w:author="微软用户" w:date="2016-10-19T11:08:00Z">
              <w:tcPr>
                <w:tcW w:w="1616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67" w:author="微软用户" w:date="2016-10-18T16:51:00Z"/>
                <w:sz w:val="24"/>
              </w:rPr>
            </w:pPr>
          </w:p>
        </w:tc>
      </w:tr>
      <w:tr w:rsidR="00315B13" w:rsidTr="00356A2A">
        <w:trPr>
          <w:cantSplit/>
          <w:trHeight w:val="7503"/>
          <w:ins w:id="68" w:author="微软用户" w:date="2016-10-18T16:51:00Z"/>
          <w:trPrChange w:id="69" w:author="微软用户" w:date="2016-10-19T11:08:00Z">
            <w:trPr>
              <w:cantSplit/>
              <w:trHeight w:val="10101"/>
            </w:trPr>
          </w:trPrChange>
        </w:trPr>
        <w:tc>
          <w:tcPr>
            <w:tcW w:w="1551" w:type="dxa"/>
            <w:vAlign w:val="center"/>
            <w:tcPrChange w:id="70" w:author="微软用户" w:date="2016-10-19T11:08:00Z">
              <w:tcPr>
                <w:tcW w:w="1327" w:type="dxa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71" w:author="微软用户" w:date="2016-10-18T16:51:00Z"/>
                <w:sz w:val="24"/>
              </w:rPr>
            </w:pPr>
            <w:ins w:id="72" w:author="微软用户" w:date="2016-10-18T16:51:00Z">
              <w:r>
                <w:rPr>
                  <w:rFonts w:hint="eastAsia"/>
                  <w:sz w:val="24"/>
                </w:rPr>
                <w:t>评阅人评语及成绩评定意见</w:t>
              </w:r>
            </w:ins>
          </w:p>
        </w:tc>
        <w:tc>
          <w:tcPr>
            <w:tcW w:w="7947" w:type="dxa"/>
            <w:gridSpan w:val="7"/>
            <w:tcPrChange w:id="73" w:author="微软用户" w:date="2016-10-19T11:08:00Z">
              <w:tcPr>
                <w:tcW w:w="7960" w:type="dxa"/>
                <w:gridSpan w:val="7"/>
              </w:tcPr>
            </w:tcPrChange>
          </w:tcPr>
          <w:p w:rsidR="00315B13" w:rsidRPr="00AC2B85" w:rsidRDefault="00315B13" w:rsidP="00356A2A">
            <w:pPr>
              <w:spacing w:line="360" w:lineRule="auto"/>
              <w:jc w:val="center"/>
              <w:rPr>
                <w:ins w:id="74" w:author="微软用户" w:date="2016-10-18T16:51:00Z"/>
                <w:sz w:val="24"/>
              </w:rPr>
            </w:pPr>
          </w:p>
          <w:p w:rsidR="00315B13" w:rsidRPr="00B263BD" w:rsidRDefault="00315B13" w:rsidP="00356A2A">
            <w:pPr>
              <w:spacing w:line="360" w:lineRule="auto"/>
              <w:ind w:firstLineChars="200" w:firstLine="480"/>
              <w:rPr>
                <w:ins w:id="75" w:author="微软用户" w:date="2016-10-18T16:51:00Z"/>
                <w:sz w:val="24"/>
              </w:rPr>
            </w:pPr>
            <w:ins w:id="76" w:author="微软用户" w:date="2016-10-18T16:51:00Z">
              <w:r w:rsidRPr="00B263BD">
                <w:rPr>
                  <w:rFonts w:hint="eastAsia"/>
                  <w:sz w:val="24"/>
                </w:rPr>
                <w:t>（评阅人主要从以下几方面对毕业设计（论文）进行评价：</w:t>
              </w:r>
              <w:bookmarkStart w:id="77" w:name="OLE_LINK4"/>
              <w:bookmarkStart w:id="78" w:name="OLE_LINK3"/>
              <w:r w:rsidRPr="00A3606E">
                <w:rPr>
                  <w:rFonts w:hint="eastAsia"/>
                  <w:sz w:val="24"/>
                </w:rPr>
                <w:t>（</w:t>
              </w:r>
              <w:r w:rsidRPr="00A3606E">
                <w:rPr>
                  <w:sz w:val="24"/>
                </w:rPr>
                <w:t>1</w:t>
              </w:r>
              <w:r w:rsidRPr="00A3606E">
                <w:rPr>
                  <w:rFonts w:hint="eastAsia"/>
                  <w:sz w:val="24"/>
                </w:rPr>
                <w:t>）综合运用理论知识和基本技能的能力；</w:t>
              </w:r>
              <w:r w:rsidRPr="00A3606E">
                <w:rPr>
                  <w:sz w:val="24"/>
                </w:rPr>
                <w:t xml:space="preserve">(2) </w:t>
              </w:r>
            </w:ins>
            <w:r w:rsidRPr="00A3606E">
              <w:rPr>
                <w:rFonts w:hint="eastAsia"/>
                <w:sz w:val="24"/>
              </w:rPr>
              <w:t>分析和</w:t>
            </w:r>
            <w:ins w:id="79" w:author="微软用户" w:date="2016-10-18T16:51:00Z">
              <w:r w:rsidRPr="00A3606E">
                <w:rPr>
                  <w:rFonts w:hint="eastAsia"/>
                  <w:sz w:val="24"/>
                </w:rPr>
                <w:t>解决实际问题的能力；（</w:t>
              </w:r>
              <w:r w:rsidRPr="00A3606E">
                <w:rPr>
                  <w:sz w:val="24"/>
                </w:rPr>
                <w:t>3</w:t>
              </w:r>
              <w:r w:rsidRPr="00A3606E">
                <w:rPr>
                  <w:rFonts w:hint="eastAsia"/>
                  <w:sz w:val="24"/>
                </w:rPr>
                <w:t>）</w:t>
              </w:r>
            </w:ins>
            <w:r w:rsidRPr="00A3606E">
              <w:rPr>
                <w:rFonts w:hint="eastAsia"/>
                <w:sz w:val="24"/>
              </w:rPr>
              <w:t>论文写作能力；</w:t>
            </w:r>
            <w:ins w:id="80" w:author="微软用户" w:date="2016-10-18T16:51:00Z">
              <w:r w:rsidRPr="00A3606E">
                <w:rPr>
                  <w:rFonts w:hint="eastAsia"/>
                  <w:sz w:val="24"/>
                </w:rPr>
                <w:t>（</w:t>
              </w:r>
              <w:r w:rsidRPr="00A3606E">
                <w:rPr>
                  <w:sz w:val="24"/>
                </w:rPr>
                <w:t>4</w:t>
              </w:r>
              <w:r w:rsidRPr="00A3606E">
                <w:rPr>
                  <w:rFonts w:hint="eastAsia"/>
                  <w:sz w:val="24"/>
                </w:rPr>
                <w:t>）</w:t>
              </w:r>
            </w:ins>
            <w:r w:rsidRPr="00A3606E">
              <w:rPr>
                <w:rFonts w:hint="eastAsia"/>
                <w:sz w:val="24"/>
              </w:rPr>
              <w:t>所解决的问题与</w:t>
            </w:r>
            <w:ins w:id="81" w:author="微软用户" w:date="2016-10-18T16:51:00Z">
              <w:r w:rsidRPr="00A3606E">
                <w:rPr>
                  <w:rFonts w:hint="eastAsia"/>
                  <w:sz w:val="24"/>
                </w:rPr>
                <w:t>论文质量</w:t>
              </w:r>
            </w:ins>
            <w:r w:rsidRPr="00A3606E">
              <w:rPr>
                <w:rFonts w:hint="eastAsia"/>
                <w:sz w:val="24"/>
              </w:rPr>
              <w:t>评价。</w:t>
            </w:r>
            <w:bookmarkEnd w:id="77"/>
            <w:bookmarkEnd w:id="78"/>
            <w:ins w:id="82" w:author="微软用户" w:date="2016-10-18T16:51:00Z">
              <w:r w:rsidRPr="00B263BD">
                <w:rPr>
                  <w:rFonts w:hint="eastAsia"/>
                  <w:sz w:val="24"/>
                </w:rPr>
                <w:t>）</w:t>
              </w:r>
            </w:ins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297A35" w:rsidRDefault="00315B13">
            <w:pPr>
              <w:ind w:firstLine="2880"/>
              <w:rPr>
                <w:sz w:val="24"/>
              </w:rPr>
              <w:pPrChange w:id="83" w:author="微软用户" w:date="2016-10-18T17:06:00Z">
                <w:pPr>
                  <w:ind w:firstLineChars="1200" w:firstLine="2880"/>
                </w:pPr>
              </w:pPrChange>
            </w:pPr>
            <w:ins w:id="84" w:author="微软用户" w:date="2016-10-18T16:51:00Z">
              <w:r w:rsidRPr="00AC2B85">
                <w:rPr>
                  <w:rFonts w:hint="eastAsia"/>
                  <w:sz w:val="24"/>
                </w:rPr>
                <w:t>签名</w:t>
              </w:r>
              <w:r w:rsidRPr="00AC2B85">
                <w:rPr>
                  <w:rFonts w:hint="eastAsia"/>
                  <w:sz w:val="24"/>
                </w:rPr>
                <w:t xml:space="preserve">  </w:t>
              </w:r>
              <w:r w:rsidRPr="00AC2B85">
                <w:rPr>
                  <w:rFonts w:hint="eastAsia"/>
                  <w:sz w:val="24"/>
                  <w:u w:val="single"/>
                </w:rPr>
                <w:t xml:space="preserve">              </w:t>
              </w:r>
              <w:r w:rsidRPr="00AC2B85">
                <w:rPr>
                  <w:rFonts w:hint="eastAsia"/>
                  <w:sz w:val="24"/>
                </w:rPr>
                <w:t xml:space="preserve">   </w:t>
              </w:r>
            </w:ins>
            <w:r w:rsidR="00770FBD">
              <w:rPr>
                <w:rFonts w:hint="eastAsia"/>
                <w:sz w:val="24"/>
              </w:rPr>
              <w:t>201</w:t>
            </w:r>
            <w:r w:rsidR="00D83A68">
              <w:rPr>
                <w:rFonts w:hint="eastAsia"/>
                <w:sz w:val="24"/>
              </w:rPr>
              <w:t>8</w:t>
            </w:r>
            <w:ins w:id="85" w:author="微软用户" w:date="2016-10-18T16:51:00Z">
              <w:r w:rsidRPr="00AC2B85">
                <w:rPr>
                  <w:rFonts w:hint="eastAsia"/>
                  <w:sz w:val="24"/>
                </w:rPr>
                <w:t>年</w:t>
              </w:r>
              <w:r w:rsidRPr="00AC2B85">
                <w:rPr>
                  <w:rFonts w:hint="eastAsia"/>
                  <w:sz w:val="24"/>
                </w:rPr>
                <w:t xml:space="preserve"> </w:t>
              </w:r>
            </w:ins>
            <w:r w:rsidR="00770FBD">
              <w:rPr>
                <w:rFonts w:hint="eastAsia"/>
                <w:sz w:val="24"/>
              </w:rPr>
              <w:t>5</w:t>
            </w:r>
            <w:ins w:id="86" w:author="微软用户" w:date="2016-10-18T16:51:00Z">
              <w:r w:rsidRPr="00AC2B85">
                <w:rPr>
                  <w:rFonts w:hint="eastAsia"/>
                  <w:sz w:val="24"/>
                </w:rPr>
                <w:t>月</w:t>
              </w:r>
            </w:ins>
            <w:r w:rsidR="00D83A68">
              <w:rPr>
                <w:rFonts w:hint="eastAsia"/>
                <w:sz w:val="24"/>
              </w:rPr>
              <w:t>2</w:t>
            </w:r>
            <w:r w:rsidR="0003755C">
              <w:rPr>
                <w:rFonts w:hint="eastAsia"/>
                <w:sz w:val="24"/>
              </w:rPr>
              <w:t>0</w:t>
            </w:r>
            <w:ins w:id="87" w:author="微软用户" w:date="2016-10-18T16:51:00Z">
              <w:r w:rsidRPr="00AC2B85">
                <w:rPr>
                  <w:rFonts w:hint="eastAsia"/>
                  <w:sz w:val="24"/>
                </w:rPr>
                <w:t>日</w:t>
              </w:r>
            </w:ins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Pr="00AC2B85" w:rsidRDefault="00315B13" w:rsidP="00356A2A">
            <w:pPr>
              <w:ind w:firstLine="2880"/>
              <w:rPr>
                <w:ins w:id="88" w:author="微软用户" w:date="2016-10-18T16:51:00Z"/>
                <w:sz w:val="24"/>
              </w:rPr>
            </w:pPr>
          </w:p>
        </w:tc>
      </w:tr>
    </w:tbl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ins w:id="89" w:author="微软用户" w:date="2016-10-18T16:52:00Z"/>
          <w:szCs w:val="21"/>
        </w:rPr>
      </w:pPr>
      <w:ins w:id="90" w:author="微软用户" w:date="2016-10-18T16:51:00Z">
        <w:r w:rsidRPr="00684804">
          <w:rPr>
            <w:rFonts w:hint="eastAsia"/>
            <w:szCs w:val="21"/>
          </w:rPr>
          <w:t>注：学院、专业名均写全称</w:t>
        </w:r>
        <w:r>
          <w:rPr>
            <w:rFonts w:hint="eastAsia"/>
            <w:szCs w:val="21"/>
          </w:rPr>
          <w:t>；</w:t>
        </w:r>
      </w:ins>
      <w:r>
        <w:rPr>
          <w:szCs w:val="21"/>
        </w:rPr>
        <w:t xml:space="preserve"> </w:t>
      </w:r>
    </w:p>
    <w:p w:rsidR="00315B13" w:rsidRPr="00686FCA" w:rsidRDefault="00315B13" w:rsidP="00315B13">
      <w:pPr>
        <w:rPr>
          <w:ins w:id="91" w:author="微软用户" w:date="2016-10-18T16:52:00Z"/>
          <w:szCs w:val="21"/>
        </w:rPr>
      </w:pPr>
    </w:p>
    <w:p w:rsidR="00315B13" w:rsidRDefault="00315B13" w:rsidP="00315B13"/>
    <w:p w:rsidR="0000550F" w:rsidRPr="00315B13" w:rsidRDefault="0000550F"/>
    <w:sectPr w:rsidR="0000550F" w:rsidRPr="00315B13" w:rsidSect="00AE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C50" w:rsidRDefault="00BD1C50" w:rsidP="00315B13">
      <w:r>
        <w:separator/>
      </w:r>
    </w:p>
  </w:endnote>
  <w:endnote w:type="continuationSeparator" w:id="0">
    <w:p w:rsidR="00BD1C50" w:rsidRDefault="00BD1C50" w:rsidP="0031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C50" w:rsidRDefault="00BD1C50" w:rsidP="00315B13">
      <w:r>
        <w:separator/>
      </w:r>
    </w:p>
  </w:footnote>
  <w:footnote w:type="continuationSeparator" w:id="0">
    <w:p w:rsidR="00BD1C50" w:rsidRDefault="00BD1C50" w:rsidP="00315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B13"/>
    <w:rsid w:val="0000550F"/>
    <w:rsid w:val="000337CE"/>
    <w:rsid w:val="0003755C"/>
    <w:rsid w:val="002824AB"/>
    <w:rsid w:val="00297A35"/>
    <w:rsid w:val="00315B13"/>
    <w:rsid w:val="00570A65"/>
    <w:rsid w:val="00770FBD"/>
    <w:rsid w:val="00857125"/>
    <w:rsid w:val="00AE5220"/>
    <w:rsid w:val="00BD1C50"/>
    <w:rsid w:val="00CD2A49"/>
    <w:rsid w:val="00D8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62CDD"/>
  <w15:docId w15:val="{1DCD55C8-29A8-468B-81D0-919731BF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B1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37C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33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>微软中国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Xudong</cp:lastModifiedBy>
  <cp:revision>7</cp:revision>
  <cp:lastPrinted>2017-05-23T11:12:00Z</cp:lastPrinted>
  <dcterms:created xsi:type="dcterms:W3CDTF">2016-12-16T02:20:00Z</dcterms:created>
  <dcterms:modified xsi:type="dcterms:W3CDTF">2018-05-31T15:23:00Z</dcterms:modified>
</cp:coreProperties>
</file>