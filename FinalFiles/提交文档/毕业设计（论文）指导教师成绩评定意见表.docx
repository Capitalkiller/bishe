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91" w:rsidRDefault="002F619F">
      <w:pPr>
        <w:spacing w:line="560" w:lineRule="exact"/>
        <w:ind w:firstLineChars="795" w:firstLine="2862"/>
        <w:rPr>
          <w:ins w:id="0" w:author="微软用户" w:date="2016-10-18T16:51:00Z"/>
          <w:rFonts w:ascii="方正小标宋简体" w:eastAsia="方正小标宋简体"/>
          <w:sz w:val="36"/>
          <w:szCs w:val="36"/>
        </w:rPr>
        <w:pPrChange w:id="1" w:author="微软用户" w:date="2016-10-19T11:08:00Z">
          <w:pPr>
            <w:ind w:firstLineChars="900" w:firstLine="3240"/>
          </w:pPr>
        </w:pPrChange>
      </w:pPr>
      <w:ins w:id="2" w:author="微软用户" w:date="2016-10-18T16:51:00Z">
        <w:r w:rsidRPr="002A3E30">
          <w:rPr>
            <w:rFonts w:ascii="方正小标宋简体" w:eastAsia="方正小标宋简体" w:hint="eastAsia"/>
            <w:sz w:val="36"/>
            <w:szCs w:val="36"/>
          </w:rPr>
          <w:t>西安电子科技大学</w:t>
        </w:r>
      </w:ins>
    </w:p>
    <w:p w:rsidR="00CC7A91" w:rsidRPr="00CC7A91" w:rsidRDefault="00B37D50">
      <w:pPr>
        <w:spacing w:line="560" w:lineRule="exact"/>
        <w:jc w:val="center"/>
        <w:rPr>
          <w:ins w:id="3" w:author="微软用户" w:date="2016-10-18T16:51:00Z"/>
          <w:rFonts w:ascii="方正小标宋简体" w:eastAsia="方正小标宋简体"/>
          <w:bCs/>
          <w:sz w:val="36"/>
          <w:szCs w:val="36"/>
          <w:rPrChange w:id="4" w:author="微软用户" w:date="2016-10-19T11:07:00Z">
            <w:rPr>
              <w:ins w:id="5" w:author="微软用户" w:date="2016-10-18T16:51:00Z"/>
              <w:b/>
              <w:bCs/>
              <w:sz w:val="48"/>
            </w:rPr>
          </w:rPrChange>
        </w:rPr>
        <w:pPrChange w:id="6" w:author="微软用户" w:date="2016-10-19T11:08:00Z">
          <w:pPr>
            <w:ind w:firstLineChars="300" w:firstLine="1446"/>
          </w:pPr>
        </w:pPrChange>
      </w:pPr>
      <w:ins w:id="7" w:author="微软用户" w:date="2016-10-18T16:51:00Z">
        <w:r w:rsidRPr="00B37D50">
          <w:rPr>
            <w:rFonts w:ascii="方正小标宋简体" w:eastAsia="方正小标宋简体" w:hint="eastAsia"/>
            <w:bCs/>
            <w:sz w:val="36"/>
            <w:szCs w:val="36"/>
            <w:rPrChange w:id="8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毕业设计（论文）</w:t>
        </w:r>
        <w:r w:rsidR="000121DB" w:rsidRPr="000121DB">
          <w:rPr>
            <w:rFonts w:ascii="方正小标宋简体" w:eastAsia="方正小标宋简体" w:hint="eastAsia"/>
            <w:bCs/>
            <w:sz w:val="36"/>
            <w:szCs w:val="36"/>
          </w:rPr>
          <w:t>指导教师评定意见</w:t>
        </w:r>
        <w:r w:rsidRPr="00B37D50">
          <w:rPr>
            <w:rFonts w:ascii="方正小标宋简体" w:eastAsia="方正小标宋简体" w:hint="eastAsia"/>
            <w:bCs/>
            <w:sz w:val="36"/>
            <w:szCs w:val="36"/>
            <w:rPrChange w:id="9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表</w:t>
        </w:r>
      </w:ins>
    </w:p>
    <w:p w:rsidR="002F619F" w:rsidRDefault="002F619F" w:rsidP="002F619F">
      <w:pPr>
        <w:ind w:firstLineChars="300" w:firstLine="723"/>
        <w:rPr>
          <w:ins w:id="10" w:author="微软用户" w:date="2016-10-18T16:51:00Z"/>
          <w:sz w:val="24"/>
        </w:rPr>
      </w:pPr>
      <w:ins w:id="11" w:author="微软用户" w:date="2016-10-18T16:51:00Z">
        <w:r>
          <w:rPr>
            <w:rFonts w:hint="eastAsia"/>
            <w:b/>
            <w:bCs/>
            <w:sz w:val="24"/>
          </w:rPr>
          <w:t xml:space="preserve">                                                   </w:t>
        </w:r>
      </w:ins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12" w:author="微软用户" w:date="2016-10-19T11:0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521"/>
        <w:gridCol w:w="1243"/>
        <w:gridCol w:w="415"/>
        <w:gridCol w:w="412"/>
        <w:gridCol w:w="1555"/>
        <w:gridCol w:w="997"/>
        <w:gridCol w:w="1286"/>
        <w:gridCol w:w="2069"/>
        <w:tblGridChange w:id="13">
          <w:tblGrid>
            <w:gridCol w:w="1233"/>
            <w:gridCol w:w="1266"/>
            <w:gridCol w:w="419"/>
            <w:gridCol w:w="419"/>
            <w:gridCol w:w="1399"/>
            <w:gridCol w:w="1012"/>
            <w:gridCol w:w="1310"/>
            <w:gridCol w:w="1464"/>
          </w:tblGrid>
        </w:tblGridChange>
      </w:tblGrid>
      <w:tr w:rsidR="002F619F" w:rsidTr="00D95E45">
        <w:trPr>
          <w:trHeight w:val="616"/>
          <w:ins w:id="14" w:author="微软用户" w:date="2016-10-18T16:51:00Z"/>
          <w:trPrChange w:id="15" w:author="微软用户" w:date="2016-10-19T11:08:00Z">
            <w:trPr>
              <w:trHeight w:val="616"/>
            </w:trPr>
          </w:trPrChange>
        </w:trPr>
        <w:tc>
          <w:tcPr>
            <w:tcW w:w="1551" w:type="dxa"/>
            <w:vAlign w:val="center"/>
            <w:tcPrChange w:id="16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17" w:author="微软用户" w:date="2016-10-18T16:51:00Z"/>
                <w:b/>
                <w:sz w:val="24"/>
              </w:rPr>
            </w:pPr>
            <w:ins w:id="18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院</w:t>
              </w:r>
            </w:ins>
          </w:p>
        </w:tc>
        <w:tc>
          <w:tcPr>
            <w:tcW w:w="3503" w:type="dxa"/>
            <w:gridSpan w:val="4"/>
            <w:vAlign w:val="center"/>
            <w:tcPrChange w:id="19" w:author="微软用户" w:date="2016-10-19T11:08:00Z">
              <w:tcPr>
                <w:tcW w:w="3821" w:type="dxa"/>
                <w:gridSpan w:val="4"/>
                <w:vAlign w:val="center"/>
              </w:tcPr>
            </w:tcPrChange>
          </w:tcPr>
          <w:p w:rsidR="002F619F" w:rsidRPr="00AC2B85" w:rsidRDefault="008C4354" w:rsidP="00D95E45">
            <w:pPr>
              <w:jc w:val="center"/>
              <w:rPr>
                <w:ins w:id="20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软件学院</w:t>
            </w:r>
          </w:p>
        </w:tc>
        <w:tc>
          <w:tcPr>
            <w:tcW w:w="1012" w:type="dxa"/>
            <w:vAlign w:val="center"/>
            <w:tcPrChange w:id="21" w:author="微软用户" w:date="2016-10-19T11:08:00Z">
              <w:tcPr>
                <w:tcW w:w="1080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22" w:author="微软用户" w:date="2016-10-18T16:51:00Z"/>
                <w:b/>
                <w:sz w:val="24"/>
              </w:rPr>
            </w:pPr>
            <w:ins w:id="23" w:author="微软用户" w:date="2016-10-18T16:51:00Z">
              <w:r w:rsidRPr="00AC2B85">
                <w:rPr>
                  <w:rFonts w:hint="eastAsia"/>
                  <w:b/>
                  <w:sz w:val="24"/>
                </w:rPr>
                <w:t>专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业</w:t>
              </w:r>
            </w:ins>
          </w:p>
        </w:tc>
        <w:tc>
          <w:tcPr>
            <w:tcW w:w="3432" w:type="dxa"/>
            <w:gridSpan w:val="2"/>
            <w:vAlign w:val="center"/>
            <w:tcPrChange w:id="24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2F619F" w:rsidRPr="00AC2B85" w:rsidRDefault="008C4354" w:rsidP="00D95E45">
            <w:pPr>
              <w:jc w:val="center"/>
              <w:rPr>
                <w:ins w:id="25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2F619F" w:rsidTr="00D95E45">
        <w:trPr>
          <w:trHeight w:val="610"/>
          <w:ins w:id="26" w:author="微软用户" w:date="2016-10-18T16:51:00Z"/>
          <w:trPrChange w:id="27" w:author="微软用户" w:date="2016-10-19T11:08:00Z">
            <w:trPr>
              <w:trHeight w:val="610"/>
            </w:trPr>
          </w:trPrChange>
        </w:trPr>
        <w:tc>
          <w:tcPr>
            <w:tcW w:w="1551" w:type="dxa"/>
            <w:vAlign w:val="center"/>
            <w:tcPrChange w:id="28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29" w:author="微软用户" w:date="2016-10-18T16:51:00Z"/>
                <w:b/>
                <w:sz w:val="24"/>
              </w:rPr>
            </w:pPr>
            <w:ins w:id="30" w:author="微软用户" w:date="2016-10-18T16:51:00Z">
              <w:r w:rsidRPr="00AC2B85">
                <w:rPr>
                  <w:rFonts w:hint="eastAsia"/>
                  <w:b/>
                  <w:sz w:val="24"/>
                </w:rPr>
                <w:t>姓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名</w:t>
              </w:r>
            </w:ins>
          </w:p>
        </w:tc>
        <w:tc>
          <w:tcPr>
            <w:tcW w:w="1266" w:type="dxa"/>
            <w:vAlign w:val="center"/>
            <w:tcPrChange w:id="31" w:author="微软用户" w:date="2016-10-19T11:08:00Z">
              <w:tcPr>
                <w:tcW w:w="1394" w:type="dxa"/>
                <w:vAlign w:val="center"/>
              </w:tcPr>
            </w:tcPrChange>
          </w:tcPr>
          <w:p w:rsidR="002F619F" w:rsidRPr="00AC2B85" w:rsidRDefault="008C4354" w:rsidP="00D95E45">
            <w:pPr>
              <w:jc w:val="center"/>
              <w:rPr>
                <w:ins w:id="32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王旭东</w:t>
            </w:r>
          </w:p>
        </w:tc>
        <w:tc>
          <w:tcPr>
            <w:tcW w:w="838" w:type="dxa"/>
            <w:gridSpan w:val="2"/>
            <w:vAlign w:val="center"/>
            <w:tcPrChange w:id="33" w:author="微软用户" w:date="2016-10-19T11:08:00Z">
              <w:tcPr>
                <w:tcW w:w="884" w:type="dxa"/>
                <w:gridSpan w:val="2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34" w:author="微软用户" w:date="2016-10-18T16:51:00Z"/>
                <w:b/>
                <w:sz w:val="24"/>
              </w:rPr>
            </w:pPr>
            <w:ins w:id="35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</w:t>
              </w:r>
              <w:r w:rsidRPr="00AC2B85">
                <w:rPr>
                  <w:rFonts w:hint="eastAsia"/>
                  <w:b/>
                  <w:sz w:val="24"/>
                </w:rPr>
                <w:t>号</w:t>
              </w:r>
            </w:ins>
          </w:p>
        </w:tc>
        <w:tc>
          <w:tcPr>
            <w:tcW w:w="1399" w:type="dxa"/>
            <w:vAlign w:val="center"/>
            <w:tcPrChange w:id="36" w:author="微软用户" w:date="2016-10-19T11:08:00Z">
              <w:tcPr>
                <w:tcW w:w="1543" w:type="dxa"/>
                <w:vAlign w:val="center"/>
              </w:tcPr>
            </w:tcPrChange>
          </w:tcPr>
          <w:p w:rsidR="002F619F" w:rsidRPr="00AC2B85" w:rsidRDefault="008C4354" w:rsidP="00D95E45">
            <w:pPr>
              <w:jc w:val="center"/>
              <w:rPr>
                <w:ins w:id="37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14130110010</w:t>
            </w:r>
          </w:p>
        </w:tc>
        <w:tc>
          <w:tcPr>
            <w:tcW w:w="1012" w:type="dxa"/>
            <w:vAlign w:val="center"/>
            <w:tcPrChange w:id="38" w:author="微软用户" w:date="2016-10-19T11:08:00Z">
              <w:tcPr>
                <w:tcW w:w="1080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39" w:author="微软用户" w:date="2016-10-18T16:51:00Z"/>
                <w:b/>
                <w:sz w:val="24"/>
              </w:rPr>
            </w:pPr>
            <w:ins w:id="40" w:author="微软用户" w:date="2016-10-18T16:51:00Z">
              <w:r w:rsidRPr="00AC2B85">
                <w:rPr>
                  <w:rFonts w:hint="eastAsia"/>
                  <w:b/>
                  <w:sz w:val="24"/>
                </w:rPr>
                <w:t>成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绩</w:t>
              </w:r>
            </w:ins>
          </w:p>
        </w:tc>
        <w:tc>
          <w:tcPr>
            <w:tcW w:w="3432" w:type="dxa"/>
            <w:gridSpan w:val="2"/>
            <w:vAlign w:val="center"/>
            <w:tcPrChange w:id="41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2F619F" w:rsidRPr="00AC2B85" w:rsidRDefault="00537E86" w:rsidP="00D95E45">
            <w:pPr>
              <w:jc w:val="center"/>
              <w:rPr>
                <w:ins w:id="42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1</w:t>
            </w:r>
            <w:bookmarkStart w:id="43" w:name="_GoBack"/>
            <w:bookmarkEnd w:id="43"/>
          </w:p>
        </w:tc>
      </w:tr>
      <w:tr w:rsidR="002F619F" w:rsidTr="00D95E45">
        <w:trPr>
          <w:cantSplit/>
          <w:trHeight w:val="618"/>
          <w:ins w:id="44" w:author="微软用户" w:date="2016-10-18T16:51:00Z"/>
          <w:trPrChange w:id="45" w:author="微软用户" w:date="2016-10-19T11:08:00Z">
            <w:trPr>
              <w:cantSplit/>
              <w:trHeight w:val="618"/>
            </w:trPr>
          </w:trPrChange>
        </w:trPr>
        <w:tc>
          <w:tcPr>
            <w:tcW w:w="1551" w:type="dxa"/>
            <w:vAlign w:val="center"/>
            <w:tcPrChange w:id="46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47" w:author="微软用户" w:date="2016-10-18T16:51:00Z"/>
                <w:b/>
                <w:sz w:val="24"/>
              </w:rPr>
            </w:pPr>
            <w:ins w:id="48" w:author="微软用户" w:date="2016-10-18T16:51:00Z">
              <w:r w:rsidRPr="00AC2B85">
                <w:rPr>
                  <w:rFonts w:hint="eastAsia"/>
                  <w:b/>
                  <w:sz w:val="24"/>
                </w:rPr>
                <w:t>题目名称</w:t>
              </w:r>
            </w:ins>
          </w:p>
        </w:tc>
        <w:tc>
          <w:tcPr>
            <w:tcW w:w="7947" w:type="dxa"/>
            <w:gridSpan w:val="7"/>
            <w:vAlign w:val="center"/>
            <w:tcPrChange w:id="49" w:author="微软用户" w:date="2016-10-19T11:08:00Z">
              <w:tcPr>
                <w:tcW w:w="7960" w:type="dxa"/>
                <w:gridSpan w:val="7"/>
                <w:vAlign w:val="center"/>
              </w:tcPr>
            </w:tcPrChange>
          </w:tcPr>
          <w:p w:rsidR="002F619F" w:rsidRPr="00AC2B85" w:rsidRDefault="008C4354" w:rsidP="00D95E45">
            <w:pPr>
              <w:jc w:val="center"/>
              <w:rPr>
                <w:ins w:id="50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基于机器学习的安卓移动用户情绪分析系统的设计与实现</w:t>
            </w:r>
          </w:p>
        </w:tc>
      </w:tr>
      <w:tr w:rsidR="002F619F" w:rsidTr="00D95E45">
        <w:trPr>
          <w:trHeight w:val="613"/>
          <w:ins w:id="51" w:author="微软用户" w:date="2016-10-18T16:51:00Z"/>
          <w:trPrChange w:id="52" w:author="微软用户" w:date="2016-10-19T11:08:00Z">
            <w:trPr>
              <w:trHeight w:val="613"/>
            </w:trPr>
          </w:trPrChange>
        </w:trPr>
        <w:tc>
          <w:tcPr>
            <w:tcW w:w="1551" w:type="dxa"/>
            <w:vAlign w:val="center"/>
            <w:tcPrChange w:id="53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54" w:author="微软用户" w:date="2016-10-18T16:51:00Z"/>
                <w:b/>
                <w:sz w:val="24"/>
              </w:rPr>
            </w:pPr>
            <w:ins w:id="55" w:author="微软用户" w:date="2016-10-18T16:51:00Z">
              <w:r w:rsidRPr="00AC2B85">
                <w:rPr>
                  <w:rFonts w:hint="eastAsia"/>
                  <w:b/>
                  <w:sz w:val="24"/>
                </w:rPr>
                <w:t>指导教师</w:t>
              </w:r>
            </w:ins>
          </w:p>
        </w:tc>
        <w:tc>
          <w:tcPr>
            <w:tcW w:w="1685" w:type="dxa"/>
            <w:gridSpan w:val="2"/>
            <w:vAlign w:val="center"/>
            <w:tcPrChange w:id="56" w:author="微软用户" w:date="2016-10-19T11:08:00Z">
              <w:tcPr>
                <w:tcW w:w="1836" w:type="dxa"/>
                <w:gridSpan w:val="2"/>
                <w:vAlign w:val="center"/>
              </w:tcPr>
            </w:tcPrChange>
          </w:tcPr>
          <w:p w:rsidR="002F619F" w:rsidRPr="00AC2B85" w:rsidRDefault="008C4354" w:rsidP="00D95E45">
            <w:pPr>
              <w:jc w:val="center"/>
              <w:rPr>
                <w:ins w:id="57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董洛兵</w:t>
            </w:r>
          </w:p>
        </w:tc>
        <w:tc>
          <w:tcPr>
            <w:tcW w:w="1818" w:type="dxa"/>
            <w:gridSpan w:val="2"/>
            <w:vAlign w:val="center"/>
            <w:tcPrChange w:id="58" w:author="微软用户" w:date="2016-10-19T11:08:00Z">
              <w:tcPr>
                <w:tcW w:w="1985" w:type="dxa"/>
                <w:gridSpan w:val="2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59" w:author="微软用户" w:date="2016-10-18T16:51:00Z"/>
                <w:sz w:val="24"/>
              </w:rPr>
            </w:pPr>
          </w:p>
        </w:tc>
        <w:tc>
          <w:tcPr>
            <w:tcW w:w="1012" w:type="dxa"/>
            <w:vAlign w:val="center"/>
            <w:tcPrChange w:id="60" w:author="微软用户" w:date="2016-10-19T11:08:00Z">
              <w:tcPr>
                <w:tcW w:w="1080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61" w:author="微软用户" w:date="2016-10-18T16:51:00Z"/>
                <w:b/>
                <w:sz w:val="24"/>
              </w:rPr>
            </w:pPr>
            <w:ins w:id="62" w:author="微软用户" w:date="2016-10-18T16:51:00Z">
              <w:r w:rsidRPr="00AC2B85">
                <w:rPr>
                  <w:rFonts w:hint="eastAsia"/>
                  <w:b/>
                  <w:sz w:val="24"/>
                </w:rPr>
                <w:t>职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称</w:t>
              </w:r>
            </w:ins>
          </w:p>
        </w:tc>
        <w:tc>
          <w:tcPr>
            <w:tcW w:w="1310" w:type="dxa"/>
            <w:vAlign w:val="center"/>
            <w:tcPrChange w:id="63" w:author="微软用户" w:date="2016-10-19T11:08:00Z">
              <w:tcPr>
                <w:tcW w:w="1443" w:type="dxa"/>
                <w:vAlign w:val="center"/>
              </w:tcPr>
            </w:tcPrChange>
          </w:tcPr>
          <w:p w:rsidR="002F619F" w:rsidRPr="00AC2B85" w:rsidRDefault="008C4354" w:rsidP="00D95E45">
            <w:pPr>
              <w:jc w:val="center"/>
              <w:rPr>
                <w:ins w:id="64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  <w:tc>
          <w:tcPr>
            <w:tcW w:w="2122" w:type="dxa"/>
            <w:vAlign w:val="center"/>
            <w:tcPrChange w:id="65" w:author="微软用户" w:date="2016-10-19T11:08:00Z">
              <w:tcPr>
                <w:tcW w:w="1616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66" w:author="微软用户" w:date="2016-10-18T16:51:00Z"/>
                <w:sz w:val="24"/>
              </w:rPr>
            </w:pPr>
          </w:p>
        </w:tc>
      </w:tr>
      <w:tr w:rsidR="002F619F" w:rsidTr="00D95E45">
        <w:trPr>
          <w:cantSplit/>
          <w:trHeight w:val="7503"/>
          <w:ins w:id="67" w:author="微软用户" w:date="2016-10-18T16:51:00Z"/>
          <w:trPrChange w:id="68" w:author="微软用户" w:date="2016-10-19T11:08:00Z">
            <w:trPr>
              <w:cantSplit/>
              <w:trHeight w:val="10101"/>
            </w:trPr>
          </w:trPrChange>
        </w:trPr>
        <w:tc>
          <w:tcPr>
            <w:tcW w:w="1551" w:type="dxa"/>
            <w:vAlign w:val="center"/>
            <w:tcPrChange w:id="69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70" w:author="微软用户" w:date="2016-10-18T16:51:00Z"/>
                <w:sz w:val="24"/>
              </w:rPr>
            </w:pPr>
            <w:ins w:id="71" w:author="微软用户" w:date="2016-10-18T16:51:00Z">
              <w:r w:rsidRPr="00AC2B85">
                <w:rPr>
                  <w:rFonts w:hint="eastAsia"/>
                  <w:sz w:val="24"/>
                </w:rPr>
                <w:t>指导教师评语及对成绩的评定意见</w:t>
              </w:r>
            </w:ins>
          </w:p>
        </w:tc>
        <w:tc>
          <w:tcPr>
            <w:tcW w:w="7947" w:type="dxa"/>
            <w:gridSpan w:val="7"/>
            <w:tcPrChange w:id="72" w:author="微软用户" w:date="2016-10-19T11:08:00Z">
              <w:tcPr>
                <w:tcW w:w="7960" w:type="dxa"/>
                <w:gridSpan w:val="7"/>
              </w:tcPr>
            </w:tcPrChange>
          </w:tcPr>
          <w:p w:rsidR="002F619F" w:rsidRPr="00AC2B85" w:rsidRDefault="002F619F" w:rsidP="00D95E45">
            <w:pPr>
              <w:spacing w:line="360" w:lineRule="auto"/>
              <w:jc w:val="center"/>
              <w:rPr>
                <w:ins w:id="73" w:author="微软用户" w:date="2016-10-18T16:51:00Z"/>
                <w:sz w:val="24"/>
              </w:rPr>
            </w:pPr>
          </w:p>
          <w:p w:rsidR="00537E86" w:rsidRPr="00537E86" w:rsidRDefault="00537E86" w:rsidP="00537E86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王旭东同学在本次毕业设计期间，学习态度</w:t>
            </w:r>
            <w:r w:rsidRPr="00537E86">
              <w:rPr>
                <w:rFonts w:hint="eastAsia"/>
                <w:sz w:val="24"/>
              </w:rPr>
              <w:t>端正，能够按时出勤，按照要求完成毕业设计任务。在整个毕业设计过程中，该同学能够积极与指导老师讨论，态度认真。</w:t>
            </w:r>
          </w:p>
          <w:p w:rsidR="00537E86" w:rsidRPr="00537E86" w:rsidRDefault="00537E86" w:rsidP="00537E86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537E86">
              <w:rPr>
                <w:rFonts w:hint="eastAsia"/>
                <w:sz w:val="24"/>
              </w:rPr>
              <w:t>论文以安卓手机为数据</w:t>
            </w:r>
            <w:r>
              <w:rPr>
                <w:rFonts w:hint="eastAsia"/>
                <w:sz w:val="24"/>
              </w:rPr>
              <w:t>收集的</w:t>
            </w:r>
            <w:r w:rsidRPr="00537E86">
              <w:rPr>
                <w:rFonts w:hint="eastAsia"/>
                <w:sz w:val="24"/>
              </w:rPr>
              <w:t>载体，通过收集用户的运动数据、环境数据</w:t>
            </w:r>
            <w:r>
              <w:rPr>
                <w:rFonts w:hint="eastAsia"/>
                <w:sz w:val="24"/>
              </w:rPr>
              <w:t>、</w:t>
            </w:r>
            <w:r w:rsidRPr="00537E86">
              <w:rPr>
                <w:rFonts w:hint="eastAsia"/>
                <w:sz w:val="24"/>
              </w:rPr>
              <w:t>设备使用情况等数据，基于机器学习分类器原理构造情绪分类模型，实现对用户情绪的识别。毕业设计过程中工作态度良好、工作量较大。</w:t>
            </w:r>
          </w:p>
          <w:p w:rsidR="00537E86" w:rsidRDefault="00537E86" w:rsidP="00537E86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537E86">
              <w:rPr>
                <w:rFonts w:hint="eastAsia"/>
                <w:sz w:val="24"/>
              </w:rPr>
              <w:t>论文结构合理，书写规范符合本科毕业设计论文要求。毕业设计工作表明：该同学</w:t>
            </w:r>
            <w:r>
              <w:rPr>
                <w:rFonts w:hint="eastAsia"/>
                <w:sz w:val="24"/>
              </w:rPr>
              <w:t>较好地掌握了软件工程专业的理论知识。</w:t>
            </w:r>
          </w:p>
          <w:p w:rsidR="002F619F" w:rsidRDefault="002F619F" w:rsidP="00537E86">
            <w:pPr>
              <w:rPr>
                <w:rFonts w:hint="eastAsia"/>
                <w:sz w:val="24"/>
              </w:rPr>
            </w:pPr>
          </w:p>
          <w:p w:rsidR="002F619F" w:rsidRDefault="00537E86" w:rsidP="00537E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建议成绩：</w:t>
            </w: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1</w:t>
            </w: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CC7A91" w:rsidRDefault="002F619F">
            <w:pPr>
              <w:ind w:firstLine="2880"/>
              <w:rPr>
                <w:sz w:val="24"/>
              </w:rPr>
              <w:pPrChange w:id="74" w:author="微软用户" w:date="2016-10-18T17:06:00Z">
                <w:pPr>
                  <w:ind w:firstLineChars="1200" w:firstLine="2880"/>
                </w:pPr>
              </w:pPrChange>
            </w:pPr>
            <w:ins w:id="75" w:author="微软用户" w:date="2016-10-18T16:51:00Z">
              <w:r w:rsidRPr="00AC2B85">
                <w:rPr>
                  <w:rFonts w:hint="eastAsia"/>
                  <w:sz w:val="24"/>
                </w:rPr>
                <w:t>签名</w:t>
              </w:r>
              <w:r w:rsidRPr="00AC2B85">
                <w:rPr>
                  <w:rFonts w:hint="eastAsia"/>
                  <w:sz w:val="24"/>
                </w:rPr>
                <w:t xml:space="preserve">  </w:t>
              </w:r>
              <w:r w:rsidRPr="00AC2B85">
                <w:rPr>
                  <w:rFonts w:hint="eastAsia"/>
                  <w:sz w:val="24"/>
                  <w:u w:val="single"/>
                </w:rPr>
                <w:t xml:space="preserve">              </w:t>
              </w:r>
              <w:r w:rsidRPr="00AC2B85">
                <w:rPr>
                  <w:rFonts w:hint="eastAsia"/>
                  <w:sz w:val="24"/>
                </w:rPr>
                <w:t xml:space="preserve">   </w:t>
              </w:r>
            </w:ins>
            <w:r w:rsidR="008054B0">
              <w:rPr>
                <w:rFonts w:hint="eastAsia"/>
                <w:sz w:val="24"/>
              </w:rPr>
              <w:t>201</w:t>
            </w:r>
            <w:r w:rsidR="007D2090">
              <w:rPr>
                <w:rFonts w:hint="eastAsia"/>
                <w:sz w:val="24"/>
              </w:rPr>
              <w:t>8</w:t>
            </w:r>
            <w:ins w:id="76" w:author="微软用户" w:date="2016-10-18T16:51:00Z">
              <w:r w:rsidRPr="00AC2B85">
                <w:rPr>
                  <w:rFonts w:hint="eastAsia"/>
                  <w:sz w:val="24"/>
                </w:rPr>
                <w:t>年</w:t>
              </w:r>
            </w:ins>
            <w:r w:rsidR="00C27206">
              <w:rPr>
                <w:rFonts w:hint="eastAsia"/>
                <w:sz w:val="24"/>
              </w:rPr>
              <w:t>5</w:t>
            </w:r>
            <w:ins w:id="77" w:author="微软用户" w:date="2016-10-18T16:51:00Z">
              <w:r w:rsidRPr="00AC2B85">
                <w:rPr>
                  <w:rFonts w:hint="eastAsia"/>
                  <w:sz w:val="24"/>
                </w:rPr>
                <w:t>月</w:t>
              </w:r>
              <w:r w:rsidRPr="00AC2B85">
                <w:rPr>
                  <w:rFonts w:hint="eastAsia"/>
                  <w:sz w:val="24"/>
                </w:rPr>
                <w:t xml:space="preserve"> </w:t>
              </w:r>
            </w:ins>
            <w:r w:rsidR="00537E86">
              <w:rPr>
                <w:sz w:val="24"/>
              </w:rPr>
              <w:t>3</w:t>
            </w:r>
            <w:r w:rsidR="00C27206">
              <w:rPr>
                <w:rFonts w:hint="eastAsia"/>
                <w:sz w:val="24"/>
              </w:rPr>
              <w:t>0</w:t>
            </w:r>
            <w:ins w:id="78" w:author="微软用户" w:date="2016-10-18T16:51:00Z">
              <w:r w:rsidRPr="00AC2B85">
                <w:rPr>
                  <w:rFonts w:hint="eastAsia"/>
                  <w:sz w:val="24"/>
                </w:rPr>
                <w:t>日</w:t>
              </w:r>
            </w:ins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Pr="00AC2B85" w:rsidRDefault="002F619F" w:rsidP="00D95E45">
            <w:pPr>
              <w:ind w:firstLine="2880"/>
              <w:rPr>
                <w:ins w:id="79" w:author="微软用户" w:date="2016-10-18T16:51:00Z"/>
                <w:sz w:val="24"/>
              </w:rPr>
            </w:pPr>
          </w:p>
        </w:tc>
      </w:tr>
    </w:tbl>
    <w:p w:rsidR="004629F2" w:rsidRDefault="004629F2" w:rsidP="002F619F">
      <w:pPr>
        <w:rPr>
          <w:szCs w:val="21"/>
        </w:rPr>
      </w:pPr>
    </w:p>
    <w:p w:rsidR="004629F2" w:rsidRDefault="004629F2" w:rsidP="002F619F">
      <w:pPr>
        <w:rPr>
          <w:szCs w:val="21"/>
        </w:rPr>
      </w:pPr>
    </w:p>
    <w:p w:rsidR="002F619F" w:rsidRDefault="002F619F" w:rsidP="002F619F">
      <w:pPr>
        <w:rPr>
          <w:ins w:id="80" w:author="微软用户" w:date="2016-10-18T16:52:00Z"/>
          <w:szCs w:val="21"/>
        </w:rPr>
      </w:pPr>
      <w:ins w:id="81" w:author="微软用户" w:date="2016-10-18T16:51:00Z">
        <w:r w:rsidRPr="00684804">
          <w:rPr>
            <w:rFonts w:hint="eastAsia"/>
            <w:szCs w:val="21"/>
          </w:rPr>
          <w:t>注：学院、专业名均写全称</w:t>
        </w:r>
        <w:r>
          <w:rPr>
            <w:rFonts w:hint="eastAsia"/>
            <w:szCs w:val="21"/>
          </w:rPr>
          <w:t>；</w:t>
        </w:r>
      </w:ins>
      <w:r w:rsidR="004629F2">
        <w:rPr>
          <w:szCs w:val="21"/>
        </w:rPr>
        <w:t xml:space="preserve"> </w:t>
      </w:r>
    </w:p>
    <w:p w:rsidR="002F619F" w:rsidRPr="00686FCA" w:rsidRDefault="002F619F" w:rsidP="002F619F">
      <w:pPr>
        <w:rPr>
          <w:ins w:id="82" w:author="微软用户" w:date="2016-10-18T16:52:00Z"/>
          <w:szCs w:val="21"/>
        </w:rPr>
      </w:pPr>
    </w:p>
    <w:p w:rsidR="00C412AF" w:rsidRDefault="00C412AF"/>
    <w:p w:rsidR="00C412AF" w:rsidRDefault="00C412AF"/>
    <w:p w:rsidR="00C412AF" w:rsidRPr="00C412AF" w:rsidRDefault="00C412AF"/>
    <w:sectPr w:rsidR="00C412AF" w:rsidRPr="00C412AF" w:rsidSect="000A1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0C1" w:rsidRDefault="004D40C1" w:rsidP="002F619F">
      <w:r>
        <w:separator/>
      </w:r>
    </w:p>
  </w:endnote>
  <w:endnote w:type="continuationSeparator" w:id="0">
    <w:p w:rsidR="004D40C1" w:rsidRDefault="004D40C1" w:rsidP="002F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0C1" w:rsidRDefault="004D40C1" w:rsidP="002F619F">
      <w:r>
        <w:separator/>
      </w:r>
    </w:p>
  </w:footnote>
  <w:footnote w:type="continuationSeparator" w:id="0">
    <w:p w:rsidR="004D40C1" w:rsidRDefault="004D40C1" w:rsidP="002F6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19F"/>
    <w:rsid w:val="000121DB"/>
    <w:rsid w:val="00066111"/>
    <w:rsid w:val="000921D9"/>
    <w:rsid w:val="000A1746"/>
    <w:rsid w:val="002F619F"/>
    <w:rsid w:val="00347133"/>
    <w:rsid w:val="003E57AD"/>
    <w:rsid w:val="004629F2"/>
    <w:rsid w:val="004C43BC"/>
    <w:rsid w:val="004D40C1"/>
    <w:rsid w:val="00537E86"/>
    <w:rsid w:val="00644CC8"/>
    <w:rsid w:val="007D12AD"/>
    <w:rsid w:val="007D2090"/>
    <w:rsid w:val="008054B0"/>
    <w:rsid w:val="008860E5"/>
    <w:rsid w:val="008B63BD"/>
    <w:rsid w:val="008C4354"/>
    <w:rsid w:val="00963FA4"/>
    <w:rsid w:val="00997522"/>
    <w:rsid w:val="009C2638"/>
    <w:rsid w:val="00A353EE"/>
    <w:rsid w:val="00AC53C1"/>
    <w:rsid w:val="00B37D50"/>
    <w:rsid w:val="00BB44C9"/>
    <w:rsid w:val="00C27206"/>
    <w:rsid w:val="00C412AF"/>
    <w:rsid w:val="00C6370E"/>
    <w:rsid w:val="00CC7A91"/>
    <w:rsid w:val="00D6421F"/>
    <w:rsid w:val="00D766C5"/>
    <w:rsid w:val="00D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55520"/>
  <w15:docId w15:val="{1DCD55C8-29A8-468B-81D0-919731BF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1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1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766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76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430</Characters>
  <Application>Microsoft Office Word</Application>
  <DocSecurity>0</DocSecurity>
  <Lines>3</Lines>
  <Paragraphs>1</Paragraphs>
  <ScaleCrop>false</ScaleCrop>
  <Company>微软中国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Xudong</cp:lastModifiedBy>
  <cp:revision>18</cp:revision>
  <cp:lastPrinted>2017-05-23T11:12:00Z</cp:lastPrinted>
  <dcterms:created xsi:type="dcterms:W3CDTF">2016-12-13T09:18:00Z</dcterms:created>
  <dcterms:modified xsi:type="dcterms:W3CDTF">2018-06-12T13:59:00Z</dcterms:modified>
</cp:coreProperties>
</file>