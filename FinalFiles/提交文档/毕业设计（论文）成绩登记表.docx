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ED" w:rsidRDefault="00686C5B">
      <w:pPr>
        <w:spacing w:line="560" w:lineRule="exact"/>
        <w:ind w:firstLineChars="795" w:firstLine="2862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240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2545ED" w:rsidRPr="002545ED" w:rsidRDefault="002545ED">
      <w:pPr>
        <w:spacing w:line="560" w:lineRule="exact"/>
        <w:ind w:firstLineChars="550" w:firstLine="1980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2545ED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毕业设计（论文）成绩登记表</w:t>
        </w:r>
      </w:ins>
    </w:p>
    <w:p w:rsidR="00686C5B" w:rsidRDefault="00686C5B" w:rsidP="00686C5B">
      <w:pPr>
        <w:ind w:firstLineChars="300" w:firstLine="723"/>
        <w:rPr>
          <w:ins w:id="9" w:author="微软用户" w:date="2016-10-18T16:51:00Z"/>
          <w:sz w:val="24"/>
        </w:rPr>
      </w:pPr>
      <w:ins w:id="10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1" w:author="微软用户" w:date="2016-10-19T11:0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521"/>
        <w:gridCol w:w="1243"/>
        <w:gridCol w:w="415"/>
        <w:gridCol w:w="412"/>
        <w:gridCol w:w="1555"/>
        <w:gridCol w:w="997"/>
        <w:gridCol w:w="1286"/>
        <w:gridCol w:w="2069"/>
        <w:tblGridChange w:id="12">
          <w:tblGrid>
            <w:gridCol w:w="1233"/>
            <w:gridCol w:w="1266"/>
            <w:gridCol w:w="419"/>
            <w:gridCol w:w="419"/>
            <w:gridCol w:w="1399"/>
            <w:gridCol w:w="1012"/>
            <w:gridCol w:w="1310"/>
            <w:gridCol w:w="1464"/>
          </w:tblGrid>
        </w:tblGridChange>
      </w:tblGrid>
      <w:tr w:rsidR="00686C5B" w:rsidTr="00356A2A">
        <w:trPr>
          <w:trHeight w:val="616"/>
          <w:ins w:id="13" w:author="微软用户" w:date="2016-10-18T16:51:00Z"/>
          <w:trPrChange w:id="14" w:author="微软用户" w:date="2016-10-19T11:08:00Z">
            <w:trPr>
              <w:trHeight w:val="616"/>
            </w:trPr>
          </w:trPrChange>
        </w:trPr>
        <w:tc>
          <w:tcPr>
            <w:tcW w:w="1551" w:type="dxa"/>
            <w:vAlign w:val="center"/>
            <w:tcPrChange w:id="15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16" w:author="微软用户" w:date="2016-10-18T16:51:00Z"/>
                <w:b/>
                <w:sz w:val="24"/>
              </w:rPr>
            </w:pPr>
            <w:ins w:id="17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  <w:tcPrChange w:id="18" w:author="微软用户" w:date="2016-10-19T11:08:00Z">
              <w:tcPr>
                <w:tcW w:w="3821" w:type="dxa"/>
                <w:gridSpan w:val="4"/>
                <w:vAlign w:val="center"/>
              </w:tcPr>
            </w:tcPrChange>
          </w:tcPr>
          <w:p w:rsidR="00686C5B" w:rsidRPr="00AC2B85" w:rsidRDefault="0098007B" w:rsidP="00356A2A">
            <w:pPr>
              <w:jc w:val="center"/>
              <w:rPr>
                <w:ins w:id="19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B40A27">
              <w:rPr>
                <w:rFonts w:hint="eastAsia"/>
                <w:sz w:val="24"/>
              </w:rPr>
              <w:t>学院</w:t>
            </w:r>
          </w:p>
        </w:tc>
        <w:tc>
          <w:tcPr>
            <w:tcW w:w="1012" w:type="dxa"/>
            <w:vAlign w:val="center"/>
            <w:tcPrChange w:id="20" w:author="微软用户" w:date="2016-10-19T11:08:00Z">
              <w:tcPr>
                <w:tcW w:w="1080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21" w:author="微软用户" w:date="2016-10-18T16:51:00Z"/>
                <w:b/>
                <w:sz w:val="24"/>
              </w:rPr>
            </w:pPr>
            <w:ins w:id="22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  <w:tcPrChange w:id="23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686C5B" w:rsidRPr="00AC2B85" w:rsidRDefault="0098007B" w:rsidP="00356A2A">
            <w:pPr>
              <w:jc w:val="center"/>
              <w:rPr>
                <w:ins w:id="24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686C5B" w:rsidTr="00356A2A">
        <w:trPr>
          <w:trHeight w:val="610"/>
          <w:ins w:id="25" w:author="微软用户" w:date="2016-10-18T16:51:00Z"/>
          <w:trPrChange w:id="26" w:author="微软用户" w:date="2016-10-19T11:08:00Z">
            <w:trPr>
              <w:trHeight w:val="610"/>
            </w:trPr>
          </w:trPrChange>
        </w:trPr>
        <w:tc>
          <w:tcPr>
            <w:tcW w:w="1551" w:type="dxa"/>
            <w:vAlign w:val="center"/>
            <w:tcPrChange w:id="27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28" w:author="微软用户" w:date="2016-10-18T16:51:00Z"/>
                <w:b/>
                <w:sz w:val="24"/>
              </w:rPr>
            </w:pPr>
            <w:ins w:id="29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  <w:tcPrChange w:id="30" w:author="微软用户" w:date="2016-10-19T11:08:00Z">
              <w:tcPr>
                <w:tcW w:w="1394" w:type="dxa"/>
                <w:vAlign w:val="center"/>
              </w:tcPr>
            </w:tcPrChange>
          </w:tcPr>
          <w:p w:rsidR="00686C5B" w:rsidRPr="00AC2B85" w:rsidRDefault="00B40A27" w:rsidP="00356A2A">
            <w:pPr>
              <w:jc w:val="center"/>
              <w:rPr>
                <w:ins w:id="31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王旭东</w:t>
            </w:r>
          </w:p>
        </w:tc>
        <w:tc>
          <w:tcPr>
            <w:tcW w:w="838" w:type="dxa"/>
            <w:gridSpan w:val="2"/>
            <w:vAlign w:val="center"/>
            <w:tcPrChange w:id="32" w:author="微软用户" w:date="2016-10-19T11:08:00Z">
              <w:tcPr>
                <w:tcW w:w="884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3" w:author="微软用户" w:date="2016-10-18T16:51:00Z"/>
                <w:b/>
                <w:sz w:val="24"/>
              </w:rPr>
            </w:pPr>
            <w:ins w:id="34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  <w:tcPrChange w:id="35" w:author="微软用户" w:date="2016-10-19T11:08:00Z">
              <w:tcPr>
                <w:tcW w:w="1543" w:type="dxa"/>
                <w:vAlign w:val="center"/>
              </w:tcPr>
            </w:tcPrChange>
          </w:tcPr>
          <w:p w:rsidR="00686C5B" w:rsidRPr="00AC2B85" w:rsidRDefault="00B40A27" w:rsidP="00356A2A">
            <w:pPr>
              <w:jc w:val="center"/>
              <w:rPr>
                <w:ins w:id="36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14130110010</w:t>
            </w:r>
          </w:p>
        </w:tc>
        <w:tc>
          <w:tcPr>
            <w:tcW w:w="1012" w:type="dxa"/>
            <w:vAlign w:val="center"/>
            <w:tcPrChange w:id="37" w:author="微软用户" w:date="2016-10-19T11:08:00Z">
              <w:tcPr>
                <w:tcW w:w="1080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8" w:author="微软用户" w:date="2016-10-18T16:51:00Z"/>
                <w:b/>
                <w:sz w:val="24"/>
              </w:rPr>
            </w:pPr>
            <w:ins w:id="39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  <w:tcPrChange w:id="40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686C5B" w:rsidRPr="00AC2B85" w:rsidRDefault="0098007B" w:rsidP="00356A2A">
            <w:pPr>
              <w:jc w:val="center"/>
              <w:rPr>
                <w:ins w:id="41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</w:tr>
      <w:tr w:rsidR="00686C5B" w:rsidTr="00356A2A">
        <w:trPr>
          <w:cantSplit/>
          <w:trHeight w:val="618"/>
          <w:ins w:id="42" w:author="微软用户" w:date="2016-10-18T16:51:00Z"/>
          <w:trPrChange w:id="43" w:author="微软用户" w:date="2016-10-19T11:08:00Z">
            <w:trPr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44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45" w:author="微软用户" w:date="2016-10-18T16:51:00Z"/>
                <w:b/>
                <w:sz w:val="24"/>
              </w:rPr>
            </w:pPr>
            <w:ins w:id="46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47" w:author="微软用户" w:date="2016-10-19T11:08:00Z">
              <w:tcPr>
                <w:tcW w:w="7960" w:type="dxa"/>
                <w:gridSpan w:val="7"/>
                <w:vAlign w:val="center"/>
              </w:tcPr>
            </w:tcPrChange>
          </w:tcPr>
          <w:p w:rsidR="00686C5B" w:rsidRPr="00AC2B85" w:rsidRDefault="00B40A27" w:rsidP="009E7BFE">
            <w:pPr>
              <w:rPr>
                <w:ins w:id="48" w:author="微软用户" w:date="2016-10-18T16:51:00Z"/>
                <w:sz w:val="24"/>
              </w:rPr>
            </w:pPr>
            <w:r w:rsidRPr="00B40A27">
              <w:rPr>
                <w:rFonts w:hint="eastAsia"/>
                <w:sz w:val="24"/>
              </w:rPr>
              <w:t>基于机器学习的安卓移动用户情绪分析系统的设计与实现</w:t>
            </w:r>
            <w:bookmarkStart w:id="49" w:name="_GoBack"/>
            <w:bookmarkEnd w:id="49"/>
          </w:p>
        </w:tc>
      </w:tr>
      <w:tr w:rsidR="00686C5B" w:rsidTr="00356A2A">
        <w:trPr>
          <w:trHeight w:val="613"/>
          <w:ins w:id="50" w:author="微软用户" w:date="2016-10-18T16:51:00Z"/>
          <w:trPrChange w:id="51" w:author="微软用户" w:date="2016-10-19T11:08:00Z">
            <w:trPr>
              <w:trHeight w:val="613"/>
            </w:trPr>
          </w:trPrChange>
        </w:trPr>
        <w:tc>
          <w:tcPr>
            <w:tcW w:w="1551" w:type="dxa"/>
            <w:vAlign w:val="center"/>
            <w:tcPrChange w:id="52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53" w:author="微软用户" w:date="2016-10-18T16:51:00Z"/>
                <w:b/>
                <w:sz w:val="24"/>
              </w:rPr>
            </w:pPr>
            <w:ins w:id="54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  <w:tcPrChange w:id="55" w:author="微软用户" w:date="2016-10-19T11:08:00Z">
              <w:tcPr>
                <w:tcW w:w="1836" w:type="dxa"/>
                <w:gridSpan w:val="2"/>
                <w:vAlign w:val="center"/>
              </w:tcPr>
            </w:tcPrChange>
          </w:tcPr>
          <w:p w:rsidR="00686C5B" w:rsidRPr="00AC2B85" w:rsidRDefault="00B40A27" w:rsidP="00356A2A">
            <w:pPr>
              <w:jc w:val="center"/>
              <w:rPr>
                <w:ins w:id="56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董洛兵</w:t>
            </w:r>
          </w:p>
        </w:tc>
        <w:tc>
          <w:tcPr>
            <w:tcW w:w="1818" w:type="dxa"/>
            <w:gridSpan w:val="2"/>
            <w:vAlign w:val="center"/>
            <w:tcPrChange w:id="57" w:author="微软用户" w:date="2016-10-19T11:08:00Z">
              <w:tcPr>
                <w:tcW w:w="1985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58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59" w:author="微软用户" w:date="2016-10-19T11:08:00Z">
              <w:tcPr>
                <w:tcW w:w="1080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60" w:author="微软用户" w:date="2016-10-18T16:51:00Z"/>
                <w:b/>
                <w:sz w:val="24"/>
              </w:rPr>
            </w:pPr>
            <w:ins w:id="61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  <w:tcPrChange w:id="62" w:author="微软用户" w:date="2016-10-19T11:08:00Z">
              <w:tcPr>
                <w:tcW w:w="1443" w:type="dxa"/>
                <w:vAlign w:val="center"/>
              </w:tcPr>
            </w:tcPrChange>
          </w:tcPr>
          <w:p w:rsidR="00686C5B" w:rsidRPr="00AC2B85" w:rsidRDefault="00B40A27" w:rsidP="009E7BFE">
            <w:pPr>
              <w:rPr>
                <w:ins w:id="63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2122" w:type="dxa"/>
            <w:vAlign w:val="center"/>
            <w:tcPrChange w:id="64" w:author="微软用户" w:date="2016-10-19T11:08:00Z">
              <w:tcPr>
                <w:tcW w:w="1616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65" w:author="微软用户" w:date="2016-10-18T16:51:00Z"/>
                <w:sz w:val="24"/>
              </w:rPr>
            </w:pPr>
          </w:p>
        </w:tc>
      </w:tr>
      <w:tr w:rsidR="00686C5B" w:rsidTr="00356A2A">
        <w:trPr>
          <w:cantSplit/>
          <w:trHeight w:val="2936"/>
          <w:ins w:id="66" w:author="微软用户" w:date="2016-10-18T16:51:00Z"/>
          <w:trPrChange w:id="67" w:author="微软用户" w:date="2016-10-19T11:08:00Z">
            <w:trPr>
              <w:cantSplit/>
              <w:trHeight w:val="3583"/>
            </w:trPr>
          </w:trPrChange>
        </w:trPr>
        <w:tc>
          <w:tcPr>
            <w:tcW w:w="1551" w:type="dxa"/>
            <w:vAlign w:val="center"/>
            <w:tcPrChange w:id="68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Default="00686C5B" w:rsidP="00356A2A">
            <w:pPr>
              <w:jc w:val="center"/>
              <w:rPr>
                <w:sz w:val="24"/>
              </w:rPr>
            </w:pPr>
            <w:ins w:id="69" w:author="微软用户" w:date="2016-10-18T16:51:00Z">
              <w:r>
                <w:rPr>
                  <w:rFonts w:hint="eastAsia"/>
                  <w:sz w:val="24"/>
                </w:rPr>
                <w:t>答辩小组</w:t>
              </w:r>
            </w:ins>
          </w:p>
          <w:p w:rsidR="00686C5B" w:rsidRDefault="00686C5B" w:rsidP="00356A2A">
            <w:pPr>
              <w:jc w:val="center"/>
              <w:rPr>
                <w:ins w:id="70" w:author="微软用户" w:date="2016-10-18T16:51:00Z"/>
                <w:sz w:val="24"/>
              </w:rPr>
            </w:pPr>
            <w:ins w:id="71" w:author="微软用户" w:date="2016-10-18T16:51:00Z">
              <w:r>
                <w:rPr>
                  <w:rFonts w:hint="eastAsia"/>
                  <w:sz w:val="24"/>
                </w:rPr>
                <w:t>意见</w:t>
              </w:r>
            </w:ins>
          </w:p>
        </w:tc>
        <w:tc>
          <w:tcPr>
            <w:tcW w:w="7947" w:type="dxa"/>
            <w:gridSpan w:val="7"/>
            <w:tcPrChange w:id="72" w:author="微软用户" w:date="2016-10-19T11:08:00Z">
              <w:tcPr>
                <w:tcW w:w="7960" w:type="dxa"/>
                <w:gridSpan w:val="7"/>
              </w:tcPr>
            </w:tcPrChange>
          </w:tcPr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9E7BFE" w:rsidRDefault="009E7BFE">
            <w:pPr>
              <w:spacing w:line="360" w:lineRule="auto"/>
              <w:rPr>
                <w:sz w:val="24"/>
              </w:rPr>
            </w:pPr>
          </w:p>
          <w:p w:rsidR="002545ED" w:rsidRDefault="00061CEE" w:rsidP="009E7BFE">
            <w:pPr>
              <w:spacing w:line="360" w:lineRule="auto"/>
              <w:ind w:firstLineChars="2300" w:firstLine="5520"/>
              <w:rPr>
                <w:ins w:id="73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9E7BFE">
              <w:rPr>
                <w:rFonts w:hint="eastAsia"/>
                <w:sz w:val="24"/>
              </w:rPr>
              <w:t>8</w:t>
            </w:r>
            <w:ins w:id="74" w:author="微软用户" w:date="2016-10-18T16:51:00Z">
              <w:r w:rsidR="00686C5B">
                <w:rPr>
                  <w:rFonts w:hint="eastAsia"/>
                  <w:sz w:val="24"/>
                </w:rPr>
                <w:t>年</w:t>
              </w:r>
              <w:r w:rsidR="00686C5B">
                <w:rPr>
                  <w:rFonts w:hint="eastAsia"/>
                  <w:sz w:val="24"/>
                </w:rPr>
                <w:t xml:space="preserve"> </w:t>
              </w:r>
            </w:ins>
            <w:r w:rsidR="009E7BFE">
              <w:rPr>
                <w:rFonts w:hint="eastAsia"/>
                <w:sz w:val="24"/>
              </w:rPr>
              <w:t>6</w:t>
            </w:r>
            <w:ins w:id="75" w:author="微软用户" w:date="2016-10-18T16:51:00Z">
              <w:r w:rsidR="00686C5B">
                <w:rPr>
                  <w:rFonts w:hint="eastAsia"/>
                  <w:sz w:val="24"/>
                </w:rPr>
                <w:t>月</w:t>
              </w:r>
            </w:ins>
            <w:r w:rsidR="00391831">
              <w:rPr>
                <w:rFonts w:hint="eastAsia"/>
                <w:sz w:val="24"/>
              </w:rPr>
              <w:t>8</w:t>
            </w:r>
            <w:ins w:id="76" w:author="微软用户" w:date="2016-10-18T16:51:00Z">
              <w:r w:rsidR="00686C5B">
                <w:rPr>
                  <w:rFonts w:hint="eastAsia"/>
                  <w:sz w:val="24"/>
                </w:rPr>
                <w:t>日</w:t>
              </w:r>
            </w:ins>
          </w:p>
        </w:tc>
      </w:tr>
      <w:tr w:rsidR="00686C5B" w:rsidTr="00356A2A">
        <w:trPr>
          <w:cantSplit/>
          <w:trHeight w:val="3429"/>
          <w:ins w:id="77" w:author="微软用户" w:date="2016-10-18T16:51:00Z"/>
          <w:trPrChange w:id="78" w:author="微软用户" w:date="2016-10-19T11:08:00Z">
            <w:trPr>
              <w:cantSplit/>
              <w:trHeight w:val="3429"/>
            </w:trPr>
          </w:trPrChange>
        </w:trPr>
        <w:tc>
          <w:tcPr>
            <w:tcW w:w="1551" w:type="dxa"/>
            <w:vAlign w:val="center"/>
            <w:tcPrChange w:id="79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Default="00686C5B" w:rsidP="00356A2A">
            <w:pPr>
              <w:jc w:val="center"/>
              <w:rPr>
                <w:ins w:id="80" w:author="微软用户" w:date="2016-10-18T16:51:00Z"/>
                <w:sz w:val="24"/>
              </w:rPr>
            </w:pPr>
            <w:ins w:id="81" w:author="微软用户" w:date="2016-10-18T16:51:00Z">
              <w:r>
                <w:rPr>
                  <w:rFonts w:hint="eastAsia"/>
                  <w:sz w:val="24"/>
                </w:rPr>
                <w:t>学院答辩委员会意见</w:t>
              </w:r>
            </w:ins>
          </w:p>
        </w:tc>
        <w:tc>
          <w:tcPr>
            <w:tcW w:w="7947" w:type="dxa"/>
            <w:gridSpan w:val="7"/>
            <w:tcPrChange w:id="82" w:author="微软用户" w:date="2016-10-19T11:08:00Z">
              <w:tcPr>
                <w:tcW w:w="7960" w:type="dxa"/>
                <w:gridSpan w:val="7"/>
              </w:tcPr>
            </w:tcPrChange>
          </w:tcPr>
          <w:p w:rsidR="00686C5B" w:rsidRDefault="00686C5B" w:rsidP="00356A2A">
            <w:pPr>
              <w:spacing w:line="360" w:lineRule="auto"/>
              <w:rPr>
                <w:ins w:id="83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4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5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6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7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8" w:author="微软用户" w:date="2016-10-18T16:51:00Z"/>
                <w:sz w:val="24"/>
              </w:rPr>
            </w:pPr>
            <w:ins w:id="89" w:author="微软用户" w:date="2016-10-18T16:51:00Z">
              <w:r>
                <w:rPr>
                  <w:rFonts w:hint="eastAsia"/>
                  <w:sz w:val="24"/>
                </w:rPr>
                <w:t>答辩委员</w:t>
              </w:r>
            </w:ins>
          </w:p>
          <w:p w:rsidR="00686C5B" w:rsidRDefault="00686C5B" w:rsidP="00356A2A">
            <w:pPr>
              <w:spacing w:line="360" w:lineRule="auto"/>
              <w:rPr>
                <w:ins w:id="90" w:author="微软用户" w:date="2016-10-18T16:51:00Z"/>
                <w:sz w:val="24"/>
              </w:rPr>
            </w:pPr>
            <w:ins w:id="91" w:author="微软用户" w:date="2016-10-18T16:51:00Z">
              <w:r>
                <w:rPr>
                  <w:rFonts w:hint="eastAsia"/>
                  <w:sz w:val="24"/>
                </w:rPr>
                <w:t>会主任签名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  <w:u w:val="single"/>
                </w:rPr>
                <w:t xml:space="preserve">            </w:t>
              </w:r>
              <w:r>
                <w:rPr>
                  <w:rFonts w:hint="eastAsia"/>
                  <w:sz w:val="24"/>
                </w:rPr>
                <w:t xml:space="preserve">  </w:t>
              </w:r>
            </w:ins>
            <w:r>
              <w:rPr>
                <w:rFonts w:hint="eastAsia"/>
                <w:sz w:val="24"/>
              </w:rPr>
              <w:t xml:space="preserve">  </w:t>
            </w:r>
            <w:ins w:id="92" w:author="微软用户" w:date="2016-10-18T16:51:00Z">
              <w:r>
                <w:rPr>
                  <w:rFonts w:hint="eastAsia"/>
                  <w:sz w:val="24"/>
                </w:rPr>
                <w:t xml:space="preserve"> </w:t>
              </w:r>
              <w:r>
                <w:rPr>
                  <w:rFonts w:hint="eastAsia"/>
                  <w:sz w:val="24"/>
                </w:rPr>
                <w:t>（学院盖章）</w:t>
              </w:r>
            </w:ins>
            <w:r w:rsidR="00C456C7">
              <w:rPr>
                <w:rFonts w:hint="eastAsia"/>
                <w:sz w:val="24"/>
              </w:rPr>
              <w:t xml:space="preserve"> </w:t>
            </w:r>
            <w:ins w:id="93" w:author="微软用户" w:date="2016-10-18T16:51:00Z">
              <w:r>
                <w:rPr>
                  <w:rFonts w:hint="eastAsia"/>
                  <w:sz w:val="24"/>
                </w:rPr>
                <w:t xml:space="preserve"> </w:t>
              </w:r>
            </w:ins>
            <w:r w:rsidR="00312754">
              <w:rPr>
                <w:rFonts w:hint="eastAsia"/>
                <w:sz w:val="24"/>
              </w:rPr>
              <w:t>201</w:t>
            </w:r>
            <w:r w:rsidR="009E7BFE">
              <w:rPr>
                <w:rFonts w:hint="eastAsia"/>
                <w:sz w:val="24"/>
              </w:rPr>
              <w:t>8</w:t>
            </w:r>
            <w:ins w:id="94" w:author="微软用户" w:date="2016-10-18T16:51:00Z">
              <w:r>
                <w:rPr>
                  <w:rFonts w:hint="eastAsia"/>
                  <w:sz w:val="24"/>
                </w:rPr>
                <w:t>年</w:t>
              </w:r>
            </w:ins>
            <w:r w:rsidR="009E7BFE">
              <w:rPr>
                <w:rFonts w:hint="eastAsia"/>
                <w:sz w:val="24"/>
              </w:rPr>
              <w:t>6</w:t>
            </w:r>
            <w:ins w:id="95" w:author="微软用户" w:date="2016-10-18T16:51:00Z">
              <w:r>
                <w:rPr>
                  <w:rFonts w:hint="eastAsia"/>
                  <w:sz w:val="24"/>
                </w:rPr>
                <w:t>月</w:t>
              </w:r>
            </w:ins>
            <w:r w:rsidR="00391831">
              <w:rPr>
                <w:rFonts w:hint="eastAsia"/>
                <w:sz w:val="24"/>
              </w:rPr>
              <w:t>18</w:t>
            </w:r>
            <w:ins w:id="96" w:author="微软用户" w:date="2016-10-18T16:51:00Z">
              <w:r>
                <w:rPr>
                  <w:rFonts w:hint="eastAsia"/>
                  <w:sz w:val="24"/>
                </w:rPr>
                <w:t>日</w:t>
              </w:r>
            </w:ins>
          </w:p>
        </w:tc>
      </w:tr>
    </w:tbl>
    <w:p w:rsidR="00686C5B" w:rsidRDefault="00686C5B" w:rsidP="00686C5B">
      <w:pPr>
        <w:rPr>
          <w:ins w:id="97" w:author="微软用户" w:date="2016-10-18T16:52:00Z"/>
          <w:szCs w:val="21"/>
        </w:rPr>
      </w:pPr>
      <w:ins w:id="98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</w:p>
    <w:p w:rsidR="00C17EF0" w:rsidRPr="00686C5B" w:rsidRDefault="00C17EF0"/>
    <w:sectPr w:rsidR="00C17EF0" w:rsidRPr="00686C5B" w:rsidSect="00D93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59D" w:rsidRDefault="00BA659D" w:rsidP="00686C5B">
      <w:r>
        <w:separator/>
      </w:r>
    </w:p>
  </w:endnote>
  <w:endnote w:type="continuationSeparator" w:id="0">
    <w:p w:rsidR="00BA659D" w:rsidRDefault="00BA659D" w:rsidP="0068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59D" w:rsidRDefault="00BA659D" w:rsidP="00686C5B">
      <w:r>
        <w:separator/>
      </w:r>
    </w:p>
  </w:footnote>
  <w:footnote w:type="continuationSeparator" w:id="0">
    <w:p w:rsidR="00BA659D" w:rsidRDefault="00BA659D" w:rsidP="0068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5B"/>
    <w:rsid w:val="00051AA3"/>
    <w:rsid w:val="00061CEE"/>
    <w:rsid w:val="00105CA2"/>
    <w:rsid w:val="0019019F"/>
    <w:rsid w:val="00224321"/>
    <w:rsid w:val="002545ED"/>
    <w:rsid w:val="00312754"/>
    <w:rsid w:val="00391831"/>
    <w:rsid w:val="0049502E"/>
    <w:rsid w:val="00686C5B"/>
    <w:rsid w:val="007D1A22"/>
    <w:rsid w:val="00844BD2"/>
    <w:rsid w:val="008456A3"/>
    <w:rsid w:val="008A57E3"/>
    <w:rsid w:val="008A5E0A"/>
    <w:rsid w:val="009375FB"/>
    <w:rsid w:val="0098007B"/>
    <w:rsid w:val="00981B34"/>
    <w:rsid w:val="009E7BFE"/>
    <w:rsid w:val="00B40A27"/>
    <w:rsid w:val="00BA659D"/>
    <w:rsid w:val="00BC7A05"/>
    <w:rsid w:val="00C16155"/>
    <w:rsid w:val="00C17EF0"/>
    <w:rsid w:val="00C456C7"/>
    <w:rsid w:val="00D1525A"/>
    <w:rsid w:val="00D93A30"/>
    <w:rsid w:val="00E2229A"/>
    <w:rsid w:val="00E4613E"/>
    <w:rsid w:val="00E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ADCB4"/>
  <w15:docId w15:val="{16A5E7A7-C5E0-45DF-A6E3-203B9FF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C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C5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901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90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59BD-5699-4BC1-9A40-96F56391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Xudong</cp:lastModifiedBy>
  <cp:revision>24</cp:revision>
  <cp:lastPrinted>2017-05-23T11:12:00Z</cp:lastPrinted>
  <dcterms:created xsi:type="dcterms:W3CDTF">2016-12-16T02:21:00Z</dcterms:created>
  <dcterms:modified xsi:type="dcterms:W3CDTF">2018-05-31T15:24:00Z</dcterms:modified>
</cp:coreProperties>
</file>